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9348C" w14:textId="2160E93A" w:rsidR="00245E6D" w:rsidRPr="00F34863" w:rsidRDefault="006D55DD" w:rsidP="00843403">
      <w:pPr>
        <w:spacing w:after="0"/>
        <w:jc w:val="center"/>
        <w:rPr>
          <w:rFonts w:ascii="Poppins" w:hAnsi="Poppins" w:cs="Poppins"/>
        </w:rPr>
      </w:pPr>
      <w:r>
        <w:rPr>
          <w:rFonts w:ascii="Poppins" w:eastAsia="Aptos" w:hAnsi="Poppins" w:cs="Poppins"/>
          <w:b/>
          <w:bCs/>
          <w:color w:val="E97132" w:themeColor="accent2"/>
          <w:sz w:val="44"/>
          <w:szCs w:val="44"/>
        </w:rPr>
        <w:t xml:space="preserve">App-less </w:t>
      </w:r>
      <w:r w:rsidR="00022FAF" w:rsidRPr="62C1629F">
        <w:rPr>
          <w:rFonts w:ascii="Poppins" w:eastAsia="Aptos" w:hAnsi="Poppins" w:cs="Poppins"/>
          <w:b/>
          <w:bCs/>
          <w:color w:val="E97132" w:themeColor="accent2"/>
          <w:sz w:val="44"/>
          <w:szCs w:val="44"/>
        </w:rPr>
        <w:t>Business Case</w:t>
      </w:r>
    </w:p>
    <w:p w14:paraId="5EF66BDF" w14:textId="26459C4D" w:rsidR="62C1629F" w:rsidRDefault="62C1629F" w:rsidP="62C1629F">
      <w:pPr>
        <w:pStyle w:val="ListParagraph"/>
        <w:spacing w:after="0" w:line="240" w:lineRule="auto"/>
        <w:ind w:left="0"/>
        <w:rPr>
          <w:rFonts w:ascii="Poppins" w:hAnsi="Poppins" w:cs="Poppins"/>
          <w:b/>
          <w:bCs/>
          <w:color w:val="156082" w:themeColor="accent1"/>
          <w:sz w:val="22"/>
          <w:szCs w:val="22"/>
        </w:rPr>
      </w:pPr>
    </w:p>
    <w:p w14:paraId="196E452A" w14:textId="3C78542E" w:rsidR="1718DE6C" w:rsidRPr="007229DC" w:rsidRDefault="1718DE6C" w:rsidP="62C1629F">
      <w:pPr>
        <w:pStyle w:val="ListParagraph"/>
        <w:spacing w:after="0" w:line="240" w:lineRule="auto"/>
        <w:ind w:left="0"/>
        <w:rPr>
          <w:rFonts w:ascii="Poppins" w:eastAsia="Aptos" w:hAnsi="Poppins" w:cs="Poppins"/>
          <w:sz w:val="22"/>
          <w:szCs w:val="22"/>
        </w:rPr>
      </w:pPr>
      <w:r w:rsidRPr="007229DC">
        <w:rPr>
          <w:rFonts w:ascii="Poppins" w:hAnsi="Poppins" w:cs="Poppins"/>
          <w:b/>
          <w:bCs/>
          <w:color w:val="156082" w:themeColor="accent1"/>
          <w:sz w:val="22"/>
          <w:szCs w:val="22"/>
        </w:rPr>
        <w:t xml:space="preserve">Submitted by: </w:t>
      </w:r>
      <w:r w:rsidR="00972511">
        <w:rPr>
          <w:rFonts w:ascii="Poppins" w:eastAsia="Aptos" w:hAnsi="Poppins" w:cs="Poppins"/>
          <w:sz w:val="22"/>
          <w:szCs w:val="22"/>
        </w:rPr>
        <w:t xml:space="preserve"> Raymond James</w:t>
      </w:r>
    </w:p>
    <w:p w14:paraId="72D62F93" w14:textId="449B3EE1" w:rsidR="00445052" w:rsidRPr="007229DC" w:rsidRDefault="43908033" w:rsidP="00325FB5">
      <w:pPr>
        <w:pStyle w:val="Heading3"/>
        <w:spacing w:before="281" w:after="0" w:line="240" w:lineRule="auto"/>
        <w:rPr>
          <w:rFonts w:ascii="Poppins" w:eastAsia="Aptos" w:hAnsi="Poppins" w:cs="Poppins"/>
          <w:b/>
          <w:bCs/>
          <w:sz w:val="22"/>
          <w:szCs w:val="22"/>
        </w:rPr>
      </w:pPr>
      <w:r w:rsidRPr="007229DC">
        <w:rPr>
          <w:rFonts w:ascii="Poppins" w:eastAsia="Aptos" w:hAnsi="Poppins" w:cs="Poppins"/>
          <w:b/>
          <w:bCs/>
          <w:sz w:val="22"/>
          <w:szCs w:val="22"/>
        </w:rPr>
        <w:t>Executive Summary</w:t>
      </w:r>
      <w:r w:rsidR="00843403" w:rsidRPr="007229DC">
        <w:rPr>
          <w:rFonts w:ascii="Poppins" w:eastAsia="Aptos" w:hAnsi="Poppins" w:cs="Poppins"/>
          <w:b/>
          <w:bCs/>
          <w:sz w:val="22"/>
          <w:szCs w:val="22"/>
        </w:rPr>
        <w:t>:</w:t>
      </w:r>
    </w:p>
    <w:p w14:paraId="103AB371" w14:textId="1560AFF1" w:rsidR="001100DF" w:rsidRPr="001100DF" w:rsidRDefault="001100DF" w:rsidP="001100DF">
      <w:pPr>
        <w:rPr>
          <w:rFonts w:ascii="Poppins" w:hAnsi="Poppins" w:cs="Poppins"/>
          <w:sz w:val="22"/>
          <w:szCs w:val="22"/>
        </w:rPr>
      </w:pPr>
      <w:r w:rsidRPr="001100DF">
        <w:rPr>
          <w:rFonts w:ascii="Poppins" w:hAnsi="Poppins" w:cs="Poppins"/>
          <w:sz w:val="22"/>
          <w:szCs w:val="22"/>
        </w:rPr>
        <w:t xml:space="preserve">The ultimate goal is to eliminate the proliferation of paperwork used for cash new business annuity transactions. The paperwork varies from carrier to carrier and by state, making it difficult for </w:t>
      </w:r>
      <w:r w:rsidR="002317DF">
        <w:rPr>
          <w:rFonts w:ascii="Poppins" w:hAnsi="Poppins" w:cs="Poppins"/>
          <w:sz w:val="22"/>
          <w:szCs w:val="22"/>
        </w:rPr>
        <w:t>financial professional</w:t>
      </w:r>
      <w:r w:rsidRPr="001100DF">
        <w:rPr>
          <w:rFonts w:ascii="Poppins" w:hAnsi="Poppins" w:cs="Poppins"/>
          <w:sz w:val="22"/>
          <w:szCs w:val="22"/>
        </w:rPr>
        <w:t xml:space="preserve">s to be confident they have all the necessary documents for a good order application. While order entry has solved </w:t>
      </w:r>
      <w:r w:rsidR="00926828">
        <w:rPr>
          <w:rFonts w:ascii="Poppins" w:hAnsi="Poppins" w:cs="Poppins"/>
          <w:sz w:val="22"/>
          <w:szCs w:val="22"/>
        </w:rPr>
        <w:t>many of these issues</w:t>
      </w:r>
      <w:r w:rsidRPr="001100DF">
        <w:rPr>
          <w:rFonts w:ascii="Poppins" w:hAnsi="Poppins" w:cs="Poppins"/>
          <w:sz w:val="22"/>
          <w:szCs w:val="22"/>
        </w:rPr>
        <w:t>, it has also facilitated the addition of forms</w:t>
      </w:r>
      <w:r w:rsidR="00926828">
        <w:rPr>
          <w:rFonts w:ascii="Poppins" w:hAnsi="Poppins" w:cs="Poppins"/>
          <w:sz w:val="22"/>
          <w:szCs w:val="22"/>
        </w:rPr>
        <w:t xml:space="preserve">, with paperwork packages up to </w:t>
      </w:r>
      <w:r w:rsidRPr="001100DF">
        <w:rPr>
          <w:rFonts w:ascii="Poppins" w:hAnsi="Poppins" w:cs="Poppins"/>
          <w:sz w:val="22"/>
          <w:szCs w:val="22"/>
        </w:rPr>
        <w:t xml:space="preserve"> 30 pages.</w:t>
      </w:r>
    </w:p>
    <w:p w14:paraId="3702AC86" w14:textId="77777777" w:rsidR="001100DF" w:rsidRPr="001100DF" w:rsidRDefault="001100DF" w:rsidP="001100DF">
      <w:pPr>
        <w:rPr>
          <w:rFonts w:ascii="Poppins" w:hAnsi="Poppins" w:cs="Poppins"/>
          <w:sz w:val="22"/>
          <w:szCs w:val="22"/>
        </w:rPr>
      </w:pPr>
      <w:r w:rsidRPr="001100DF">
        <w:rPr>
          <w:rFonts w:ascii="Poppins" w:hAnsi="Poppins" w:cs="Poppins"/>
          <w:sz w:val="22"/>
          <w:szCs w:val="22"/>
        </w:rPr>
        <w:t>With the introduction of paperless 1035 exchanges, we aim to expand the digital-first mindset to cash new business transactions by sending carriers the required information to issue a contract. This can potentially be accomplished in two phases:</w:t>
      </w:r>
    </w:p>
    <w:p w14:paraId="7CA16C8A" w14:textId="77777777" w:rsidR="001100DF" w:rsidRPr="001100DF" w:rsidRDefault="001100DF" w:rsidP="001100DF">
      <w:pPr>
        <w:numPr>
          <w:ilvl w:val="0"/>
          <w:numId w:val="15"/>
        </w:numPr>
        <w:rPr>
          <w:rFonts w:ascii="Poppins" w:hAnsi="Poppins" w:cs="Poppins"/>
          <w:sz w:val="22"/>
          <w:szCs w:val="22"/>
        </w:rPr>
      </w:pPr>
      <w:r w:rsidRPr="001100DF">
        <w:rPr>
          <w:rFonts w:ascii="Poppins" w:hAnsi="Poppins" w:cs="Poppins"/>
          <w:b/>
          <w:bCs/>
          <w:sz w:val="22"/>
          <w:szCs w:val="22"/>
        </w:rPr>
        <w:t>Phase 1:</w:t>
      </w:r>
      <w:r w:rsidRPr="001100DF">
        <w:rPr>
          <w:rFonts w:ascii="Poppins" w:hAnsi="Poppins" w:cs="Poppins"/>
          <w:sz w:val="22"/>
          <w:szCs w:val="22"/>
        </w:rPr>
        <w:t> Standardize annuity transactions so that only the state-filed application and state-required replacement paperwork are presented, with no additional forms for cash purchases.</w:t>
      </w:r>
    </w:p>
    <w:p w14:paraId="57CDDE7F" w14:textId="77777777" w:rsidR="001100DF" w:rsidRPr="001100DF" w:rsidRDefault="001100DF" w:rsidP="001100DF">
      <w:pPr>
        <w:numPr>
          <w:ilvl w:val="0"/>
          <w:numId w:val="15"/>
        </w:numPr>
        <w:rPr>
          <w:rFonts w:ascii="Poppins" w:hAnsi="Poppins" w:cs="Poppins"/>
          <w:sz w:val="22"/>
          <w:szCs w:val="22"/>
        </w:rPr>
      </w:pPr>
      <w:r w:rsidRPr="001100DF">
        <w:rPr>
          <w:rFonts w:ascii="Poppins" w:hAnsi="Poppins" w:cs="Poppins"/>
          <w:b/>
          <w:bCs/>
          <w:sz w:val="22"/>
          <w:szCs w:val="22"/>
        </w:rPr>
        <w:t>Phase 2:</w:t>
      </w:r>
      <w:r w:rsidRPr="001100DF">
        <w:rPr>
          <w:rFonts w:ascii="Poppins" w:hAnsi="Poppins" w:cs="Poppins"/>
          <w:sz w:val="22"/>
          <w:szCs w:val="22"/>
        </w:rPr>
        <w:t> Transition to a fully digital process, sending only the information necessary to issue a contract.</w:t>
      </w:r>
    </w:p>
    <w:p w14:paraId="0FDD8B6D" w14:textId="436A82CB" w:rsidR="001100DF" w:rsidRPr="001100DF" w:rsidRDefault="001100DF" w:rsidP="001100DF">
      <w:pPr>
        <w:rPr>
          <w:rFonts w:ascii="Poppins" w:hAnsi="Poppins" w:cs="Poppins"/>
          <w:sz w:val="22"/>
          <w:szCs w:val="22"/>
        </w:rPr>
      </w:pPr>
      <w:r w:rsidRPr="001100DF">
        <w:rPr>
          <w:rFonts w:ascii="Poppins" w:hAnsi="Poppins" w:cs="Poppins"/>
          <w:sz w:val="22"/>
          <w:szCs w:val="22"/>
        </w:rPr>
        <w:t xml:space="preserve">By improving the experience, we will expand the annuity market to </w:t>
      </w:r>
      <w:r w:rsidR="002317DF">
        <w:rPr>
          <w:rFonts w:ascii="Poppins" w:hAnsi="Poppins" w:cs="Poppins"/>
          <w:sz w:val="22"/>
          <w:szCs w:val="22"/>
        </w:rPr>
        <w:t>financial professional</w:t>
      </w:r>
      <w:r w:rsidRPr="001100DF">
        <w:rPr>
          <w:rFonts w:ascii="Poppins" w:hAnsi="Poppins" w:cs="Poppins"/>
          <w:sz w:val="22"/>
          <w:szCs w:val="22"/>
        </w:rPr>
        <w:t>s who are currently unwilling to spend the time required for the process</w:t>
      </w:r>
      <w:r w:rsidR="00FC2A53">
        <w:rPr>
          <w:rFonts w:ascii="Poppins" w:hAnsi="Poppins" w:cs="Poppins"/>
          <w:sz w:val="22"/>
          <w:szCs w:val="22"/>
        </w:rPr>
        <w:t xml:space="preserve">. These professionals often </w:t>
      </w:r>
      <w:r w:rsidRPr="001100DF">
        <w:rPr>
          <w:rFonts w:ascii="Poppins" w:hAnsi="Poppins" w:cs="Poppins"/>
          <w:sz w:val="22"/>
          <w:szCs w:val="22"/>
        </w:rPr>
        <w:t xml:space="preserve">struggle to explain to clients why the annuity is not yet showing </w:t>
      </w:r>
      <w:r w:rsidR="00E02646">
        <w:rPr>
          <w:rFonts w:ascii="Poppins" w:hAnsi="Poppins" w:cs="Poppins"/>
          <w:sz w:val="22"/>
          <w:szCs w:val="22"/>
        </w:rPr>
        <w:t xml:space="preserve">in their brokerage account or </w:t>
      </w:r>
      <w:r w:rsidR="00FC2A53">
        <w:rPr>
          <w:rFonts w:ascii="Poppins" w:hAnsi="Poppins" w:cs="Poppins"/>
          <w:sz w:val="22"/>
          <w:szCs w:val="22"/>
        </w:rPr>
        <w:t xml:space="preserve">included on their </w:t>
      </w:r>
      <w:r w:rsidRPr="001100DF">
        <w:rPr>
          <w:rFonts w:ascii="Poppins" w:hAnsi="Poppins" w:cs="Poppins"/>
          <w:sz w:val="22"/>
          <w:szCs w:val="22"/>
        </w:rPr>
        <w:t>statement after the funds left days ago</w:t>
      </w:r>
      <w:r w:rsidR="00E02646">
        <w:rPr>
          <w:rFonts w:ascii="Poppins" w:hAnsi="Poppins" w:cs="Poppins"/>
          <w:sz w:val="22"/>
          <w:szCs w:val="22"/>
        </w:rPr>
        <w:t xml:space="preserve"> for the annuity purchase</w:t>
      </w:r>
      <w:r w:rsidRPr="001100DF">
        <w:rPr>
          <w:rFonts w:ascii="Poppins" w:hAnsi="Poppins" w:cs="Poppins"/>
          <w:sz w:val="22"/>
          <w:szCs w:val="22"/>
        </w:rPr>
        <w:t>.</w:t>
      </w:r>
      <w:r w:rsidR="00E02646">
        <w:rPr>
          <w:rFonts w:ascii="Poppins" w:hAnsi="Poppins" w:cs="Poppins"/>
          <w:sz w:val="22"/>
          <w:szCs w:val="22"/>
        </w:rPr>
        <w:t xml:space="preserve">   </w:t>
      </w:r>
      <w:r w:rsidR="00FC2A53">
        <w:rPr>
          <w:rFonts w:ascii="Poppins" w:hAnsi="Poppins" w:cs="Poppins"/>
          <w:sz w:val="22"/>
          <w:szCs w:val="22"/>
        </w:rPr>
        <w:t>If we make the</w:t>
      </w:r>
      <w:r w:rsidR="00E02646">
        <w:rPr>
          <w:rFonts w:ascii="Poppins" w:hAnsi="Poppins" w:cs="Poppins"/>
          <w:sz w:val="22"/>
          <w:szCs w:val="22"/>
        </w:rPr>
        <w:t xml:space="preserve"> process</w:t>
      </w:r>
      <w:r w:rsidR="00FC2A53">
        <w:rPr>
          <w:rFonts w:ascii="Poppins" w:hAnsi="Poppins" w:cs="Poppins"/>
          <w:sz w:val="22"/>
          <w:szCs w:val="22"/>
        </w:rPr>
        <w:t xml:space="preserve"> better,</w:t>
      </w:r>
      <w:r w:rsidR="00E02646">
        <w:rPr>
          <w:rFonts w:ascii="Poppins" w:hAnsi="Poppins" w:cs="Poppins"/>
          <w:sz w:val="22"/>
          <w:szCs w:val="22"/>
        </w:rPr>
        <w:t xml:space="preserve"> faster and more similar to other financial products the</w:t>
      </w:r>
      <w:r w:rsidR="00FC2A53">
        <w:rPr>
          <w:rFonts w:ascii="Poppins" w:hAnsi="Poppins" w:cs="Poppins"/>
          <w:sz w:val="22"/>
          <w:szCs w:val="22"/>
        </w:rPr>
        <w:t xml:space="preserve">y </w:t>
      </w:r>
      <w:r w:rsidR="00E02646">
        <w:rPr>
          <w:rFonts w:ascii="Poppins" w:hAnsi="Poppins" w:cs="Poppins"/>
          <w:sz w:val="22"/>
          <w:szCs w:val="22"/>
        </w:rPr>
        <w:t>offer, we will see increased sales.</w:t>
      </w:r>
    </w:p>
    <w:p w14:paraId="4C09A7F1" w14:textId="0EF3662A" w:rsidR="00445052" w:rsidRPr="007229DC" w:rsidRDefault="00005289" w:rsidP="00325FB5">
      <w:pPr>
        <w:pStyle w:val="Heading3"/>
        <w:spacing w:before="281" w:after="0" w:line="240" w:lineRule="auto"/>
        <w:rPr>
          <w:rFonts w:ascii="Poppins" w:hAnsi="Poppins" w:cs="Poppins"/>
          <w:sz w:val="22"/>
          <w:szCs w:val="22"/>
        </w:rPr>
      </w:pPr>
      <w:r w:rsidRPr="007229DC">
        <w:rPr>
          <w:rFonts w:ascii="Poppins" w:eastAsia="Aptos" w:hAnsi="Poppins" w:cs="Poppins"/>
          <w:b/>
          <w:bCs/>
          <w:sz w:val="22"/>
          <w:szCs w:val="22"/>
        </w:rPr>
        <w:lastRenderedPageBreak/>
        <w:t>Problem:</w:t>
      </w:r>
    </w:p>
    <w:p w14:paraId="3C5FDA01" w14:textId="1734C973" w:rsidR="001100DF" w:rsidRPr="001100DF" w:rsidRDefault="001100DF" w:rsidP="001100DF">
      <w:pPr>
        <w:pStyle w:val="Heading3"/>
        <w:spacing w:before="281" w:after="0"/>
        <w:rPr>
          <w:rFonts w:ascii="Poppins" w:eastAsia="Aptos" w:hAnsi="Poppins" w:cs="Poppins"/>
          <w:color w:val="auto"/>
          <w:sz w:val="22"/>
          <w:szCs w:val="22"/>
        </w:rPr>
      </w:pPr>
      <w:r w:rsidRPr="001100DF">
        <w:rPr>
          <w:rFonts w:ascii="Poppins" w:eastAsia="Aptos" w:hAnsi="Poppins" w:cs="Poppins"/>
          <w:color w:val="auto"/>
          <w:sz w:val="22"/>
          <w:szCs w:val="22"/>
        </w:rPr>
        <w:t xml:space="preserve">The current annuity new business process is challenging for </w:t>
      </w:r>
      <w:r w:rsidR="002317DF">
        <w:rPr>
          <w:rFonts w:ascii="Poppins" w:eastAsia="Aptos" w:hAnsi="Poppins" w:cs="Poppins"/>
          <w:color w:val="auto"/>
          <w:sz w:val="22"/>
          <w:szCs w:val="22"/>
        </w:rPr>
        <w:t>financial professional</w:t>
      </w:r>
      <w:r w:rsidRPr="001100DF">
        <w:rPr>
          <w:rFonts w:ascii="Poppins" w:eastAsia="Aptos" w:hAnsi="Poppins" w:cs="Poppins"/>
          <w:color w:val="auto"/>
          <w:sz w:val="22"/>
          <w:szCs w:val="22"/>
        </w:rPr>
        <w:t xml:space="preserve">s to navigate. While order entry has helped reduce Not </w:t>
      </w:r>
      <w:proofErr w:type="gramStart"/>
      <w:r w:rsidRPr="001100DF">
        <w:rPr>
          <w:rFonts w:ascii="Poppins" w:eastAsia="Aptos" w:hAnsi="Poppins" w:cs="Poppins"/>
          <w:color w:val="auto"/>
          <w:sz w:val="22"/>
          <w:szCs w:val="22"/>
        </w:rPr>
        <w:t>In</w:t>
      </w:r>
      <w:proofErr w:type="gramEnd"/>
      <w:r w:rsidRPr="001100DF">
        <w:rPr>
          <w:rFonts w:ascii="Poppins" w:eastAsia="Aptos" w:hAnsi="Poppins" w:cs="Poppins"/>
          <w:color w:val="auto"/>
          <w:sz w:val="22"/>
          <w:szCs w:val="22"/>
        </w:rPr>
        <w:t xml:space="preserve"> Good Order (NIGO) submissions, it has not eliminated them, resulting in </w:t>
      </w:r>
      <w:r w:rsidR="002317DF">
        <w:rPr>
          <w:rFonts w:ascii="Poppins" w:eastAsia="Aptos" w:hAnsi="Poppins" w:cs="Poppins"/>
          <w:color w:val="auto"/>
          <w:sz w:val="22"/>
          <w:szCs w:val="22"/>
        </w:rPr>
        <w:t>financial professional</w:t>
      </w:r>
      <w:r w:rsidRPr="001100DF">
        <w:rPr>
          <w:rFonts w:ascii="Poppins" w:eastAsia="Aptos" w:hAnsi="Poppins" w:cs="Poppins"/>
          <w:color w:val="auto"/>
          <w:sz w:val="22"/>
          <w:szCs w:val="22"/>
        </w:rPr>
        <w:t xml:space="preserve"> frustration. There is no standard for the required data, and additional In Good Order (IGO) reviews at the carrier result in NIGOs that must be resolved after submission. This delays the issuance of the contract from what should be </w:t>
      </w:r>
      <w:r w:rsidR="00972511" w:rsidRPr="001100DF">
        <w:rPr>
          <w:rFonts w:ascii="Poppins" w:eastAsia="Aptos" w:hAnsi="Poppins" w:cs="Poppins"/>
          <w:color w:val="auto"/>
          <w:sz w:val="22"/>
          <w:szCs w:val="22"/>
        </w:rPr>
        <w:t>same day</w:t>
      </w:r>
      <w:r w:rsidRPr="001100DF">
        <w:rPr>
          <w:rFonts w:ascii="Poppins" w:eastAsia="Aptos" w:hAnsi="Poppins" w:cs="Poppins"/>
          <w:color w:val="auto"/>
          <w:sz w:val="22"/>
          <w:szCs w:val="22"/>
        </w:rPr>
        <w:t xml:space="preserve"> (for cash business) to potentially a week later if the </w:t>
      </w:r>
      <w:r w:rsidR="002317DF">
        <w:rPr>
          <w:rFonts w:ascii="Poppins" w:eastAsia="Aptos" w:hAnsi="Poppins" w:cs="Poppins"/>
          <w:color w:val="auto"/>
          <w:sz w:val="22"/>
          <w:szCs w:val="22"/>
        </w:rPr>
        <w:t>financial professional</w:t>
      </w:r>
      <w:r w:rsidRPr="001100DF">
        <w:rPr>
          <w:rFonts w:ascii="Poppins" w:eastAsia="Aptos" w:hAnsi="Poppins" w:cs="Poppins"/>
          <w:color w:val="auto"/>
          <w:sz w:val="22"/>
          <w:szCs w:val="22"/>
        </w:rPr>
        <w:t xml:space="preserve"> and/or client are not immediately available to resolve issues.</w:t>
      </w:r>
      <w:r w:rsidR="00FC2A53">
        <w:rPr>
          <w:rFonts w:ascii="Poppins" w:eastAsia="Aptos" w:hAnsi="Poppins" w:cs="Poppins"/>
          <w:color w:val="auto"/>
          <w:sz w:val="22"/>
          <w:szCs w:val="22"/>
        </w:rPr>
        <w:t xml:space="preserve">  Another issue that is sometimes lost in translation is potential costly financial corrections if there are additional NIGOs which delay issuance of the contract or loss of a rate.  </w:t>
      </w:r>
    </w:p>
    <w:p w14:paraId="443B3DAB" w14:textId="77777777" w:rsidR="001100DF" w:rsidRPr="001100DF" w:rsidRDefault="001100DF" w:rsidP="001100DF">
      <w:pPr>
        <w:pStyle w:val="Heading3"/>
        <w:spacing w:before="281" w:after="0"/>
        <w:rPr>
          <w:rFonts w:ascii="Poppins" w:eastAsia="Aptos" w:hAnsi="Poppins" w:cs="Poppins"/>
          <w:color w:val="auto"/>
          <w:sz w:val="22"/>
          <w:szCs w:val="22"/>
        </w:rPr>
      </w:pPr>
      <w:r w:rsidRPr="001100DF">
        <w:rPr>
          <w:rFonts w:ascii="Poppins" w:eastAsia="Aptos" w:hAnsi="Poppins" w:cs="Poppins"/>
          <w:color w:val="auto"/>
          <w:sz w:val="22"/>
          <w:szCs w:val="22"/>
        </w:rPr>
        <w:t>As most carriers can attest, the top NIGOs consistently are:</w:t>
      </w:r>
    </w:p>
    <w:p w14:paraId="2FB992C7" w14:textId="77777777" w:rsidR="001100DF" w:rsidRPr="001100DF" w:rsidRDefault="001100DF" w:rsidP="001100DF">
      <w:pPr>
        <w:pStyle w:val="Heading3"/>
        <w:numPr>
          <w:ilvl w:val="0"/>
          <w:numId w:val="16"/>
        </w:numPr>
        <w:spacing w:before="281" w:after="0"/>
        <w:rPr>
          <w:rFonts w:ascii="Poppins" w:eastAsia="Aptos" w:hAnsi="Poppins" w:cs="Poppins"/>
          <w:color w:val="auto"/>
          <w:sz w:val="22"/>
          <w:szCs w:val="22"/>
        </w:rPr>
      </w:pPr>
      <w:r w:rsidRPr="001100DF">
        <w:rPr>
          <w:rFonts w:ascii="Poppins" w:eastAsia="Aptos" w:hAnsi="Poppins" w:cs="Poppins"/>
          <w:color w:val="auto"/>
          <w:sz w:val="22"/>
          <w:szCs w:val="22"/>
        </w:rPr>
        <w:t>Form not received</w:t>
      </w:r>
    </w:p>
    <w:p w14:paraId="7D40A4F8" w14:textId="77777777" w:rsidR="001100DF" w:rsidRPr="001100DF" w:rsidRDefault="001100DF" w:rsidP="001100DF">
      <w:pPr>
        <w:pStyle w:val="Heading3"/>
        <w:numPr>
          <w:ilvl w:val="0"/>
          <w:numId w:val="16"/>
        </w:numPr>
        <w:spacing w:before="281" w:after="0"/>
        <w:rPr>
          <w:rFonts w:ascii="Poppins" w:eastAsia="Aptos" w:hAnsi="Poppins" w:cs="Poppins"/>
          <w:color w:val="auto"/>
          <w:sz w:val="22"/>
          <w:szCs w:val="22"/>
        </w:rPr>
      </w:pPr>
      <w:r w:rsidRPr="001100DF">
        <w:rPr>
          <w:rFonts w:ascii="Poppins" w:eastAsia="Aptos" w:hAnsi="Poppins" w:cs="Poppins"/>
          <w:color w:val="auto"/>
          <w:sz w:val="22"/>
          <w:szCs w:val="22"/>
        </w:rPr>
        <w:t>Replacement form not included</w:t>
      </w:r>
    </w:p>
    <w:p w14:paraId="3405C5A4" w14:textId="77777777" w:rsidR="001100DF" w:rsidRPr="001100DF" w:rsidRDefault="001100DF" w:rsidP="001100DF">
      <w:pPr>
        <w:pStyle w:val="Heading3"/>
        <w:numPr>
          <w:ilvl w:val="0"/>
          <w:numId w:val="16"/>
        </w:numPr>
        <w:spacing w:before="281" w:after="0"/>
        <w:rPr>
          <w:rFonts w:ascii="Poppins" w:eastAsia="Aptos" w:hAnsi="Poppins" w:cs="Poppins"/>
          <w:color w:val="auto"/>
          <w:sz w:val="22"/>
          <w:szCs w:val="22"/>
        </w:rPr>
      </w:pPr>
      <w:r w:rsidRPr="001100DF">
        <w:rPr>
          <w:rFonts w:ascii="Poppins" w:eastAsia="Aptos" w:hAnsi="Poppins" w:cs="Poppins"/>
          <w:color w:val="auto"/>
          <w:sz w:val="22"/>
          <w:szCs w:val="22"/>
        </w:rPr>
        <w:t>Form not signed in the appropriate location</w:t>
      </w:r>
    </w:p>
    <w:p w14:paraId="5C7BEEAE" w14:textId="1EF5B986" w:rsidR="001100DF" w:rsidRPr="001100DF" w:rsidRDefault="001100DF" w:rsidP="001100DF">
      <w:pPr>
        <w:pStyle w:val="Heading3"/>
        <w:spacing w:before="281" w:after="0"/>
        <w:rPr>
          <w:rFonts w:ascii="Poppins" w:eastAsia="Aptos" w:hAnsi="Poppins" w:cs="Poppins"/>
          <w:color w:val="auto"/>
          <w:sz w:val="22"/>
          <w:szCs w:val="22"/>
        </w:rPr>
      </w:pPr>
      <w:r w:rsidRPr="001100DF">
        <w:rPr>
          <w:rFonts w:ascii="Poppins" w:eastAsia="Aptos" w:hAnsi="Poppins" w:cs="Poppins"/>
          <w:color w:val="auto"/>
          <w:sz w:val="22"/>
          <w:szCs w:val="22"/>
        </w:rPr>
        <w:t xml:space="preserve">All three of these issues can be </w:t>
      </w:r>
      <w:r w:rsidR="00E565AD">
        <w:rPr>
          <w:rFonts w:ascii="Poppins" w:eastAsia="Aptos" w:hAnsi="Poppins" w:cs="Poppins"/>
          <w:color w:val="auto"/>
          <w:sz w:val="22"/>
          <w:szCs w:val="22"/>
        </w:rPr>
        <w:t>remedied</w:t>
      </w:r>
      <w:r w:rsidR="00E565AD" w:rsidRPr="001100DF">
        <w:rPr>
          <w:rFonts w:ascii="Poppins" w:eastAsia="Aptos" w:hAnsi="Poppins" w:cs="Poppins"/>
          <w:color w:val="auto"/>
          <w:sz w:val="22"/>
          <w:szCs w:val="22"/>
        </w:rPr>
        <w:t xml:space="preserve"> </w:t>
      </w:r>
      <w:r w:rsidRPr="001100DF">
        <w:rPr>
          <w:rFonts w:ascii="Poppins" w:eastAsia="Aptos" w:hAnsi="Poppins" w:cs="Poppins"/>
          <w:color w:val="auto"/>
          <w:sz w:val="22"/>
          <w:szCs w:val="22"/>
        </w:rPr>
        <w:t xml:space="preserve">in a digital-first world where all necessary information is sent electronically to the carrier, and forms are eliminated. This will drastically improve the client and </w:t>
      </w:r>
      <w:r w:rsidR="002317DF">
        <w:rPr>
          <w:rFonts w:ascii="Poppins" w:eastAsia="Aptos" w:hAnsi="Poppins" w:cs="Poppins"/>
          <w:color w:val="auto"/>
          <w:sz w:val="22"/>
          <w:szCs w:val="22"/>
        </w:rPr>
        <w:t>financial professional</w:t>
      </w:r>
      <w:r w:rsidRPr="001100DF">
        <w:rPr>
          <w:rFonts w:ascii="Poppins" w:eastAsia="Aptos" w:hAnsi="Poppins" w:cs="Poppins"/>
          <w:color w:val="auto"/>
          <w:sz w:val="22"/>
          <w:szCs w:val="22"/>
        </w:rPr>
        <w:t xml:space="preserve"> experience and more closely align us with other financial products we compete with in our firms and in the industry.</w:t>
      </w:r>
    </w:p>
    <w:p w14:paraId="3CDFE8D1" w14:textId="022655B3" w:rsidR="00445052" w:rsidRPr="007229DC" w:rsidRDefault="43908033" w:rsidP="62C1629F">
      <w:pPr>
        <w:pStyle w:val="Heading3"/>
        <w:spacing w:before="281" w:after="0" w:line="240" w:lineRule="auto"/>
        <w:rPr>
          <w:rFonts w:ascii="Poppins" w:eastAsia="Aptos" w:hAnsi="Poppins" w:cs="Poppins"/>
          <w:b/>
          <w:bCs/>
          <w:sz w:val="22"/>
          <w:szCs w:val="22"/>
        </w:rPr>
      </w:pPr>
      <w:r w:rsidRPr="007229DC">
        <w:rPr>
          <w:rFonts w:ascii="Poppins" w:eastAsia="Aptos" w:hAnsi="Poppins" w:cs="Poppins"/>
          <w:b/>
          <w:bCs/>
          <w:sz w:val="22"/>
          <w:szCs w:val="22"/>
        </w:rPr>
        <w:t>O</w:t>
      </w:r>
      <w:r w:rsidR="6CF5496D" w:rsidRPr="007229DC">
        <w:rPr>
          <w:rFonts w:ascii="Poppins" w:eastAsia="Aptos" w:hAnsi="Poppins" w:cs="Poppins"/>
          <w:b/>
          <w:bCs/>
          <w:sz w:val="22"/>
          <w:szCs w:val="22"/>
        </w:rPr>
        <w:t xml:space="preserve">bjectives </w:t>
      </w:r>
      <w:r w:rsidRPr="007229DC">
        <w:rPr>
          <w:rFonts w:ascii="Poppins" w:eastAsia="Aptos" w:hAnsi="Poppins" w:cs="Poppins"/>
          <w:b/>
          <w:bCs/>
          <w:sz w:val="22"/>
          <w:szCs w:val="22"/>
        </w:rPr>
        <w:t xml:space="preserve">and </w:t>
      </w:r>
      <w:r w:rsidR="40ED0B96" w:rsidRPr="007229DC">
        <w:rPr>
          <w:rFonts w:ascii="Poppins" w:eastAsia="Aptos" w:hAnsi="Poppins" w:cs="Poppins"/>
          <w:b/>
          <w:bCs/>
          <w:sz w:val="22"/>
          <w:szCs w:val="22"/>
        </w:rPr>
        <w:t>Key Results</w:t>
      </w:r>
    </w:p>
    <w:p w14:paraId="3A2CB269" w14:textId="3F344EBF" w:rsidR="003D7469" w:rsidRPr="007229DC" w:rsidRDefault="0059611C" w:rsidP="62C1629F">
      <w:pPr>
        <w:pStyle w:val="NormalWeb"/>
        <w:numPr>
          <w:ilvl w:val="0"/>
          <w:numId w:val="14"/>
        </w:numPr>
        <w:spacing w:before="0" w:beforeAutospacing="0"/>
        <w:rPr>
          <w:rFonts w:ascii="Poppins" w:hAnsi="Poppins" w:cs="Poppins"/>
          <w:sz w:val="22"/>
          <w:szCs w:val="22"/>
        </w:rPr>
      </w:pPr>
      <w:r w:rsidRPr="007229DC">
        <w:rPr>
          <w:rFonts w:ascii="Poppins" w:hAnsi="Poppins" w:cs="Poppins"/>
          <w:b/>
          <w:bCs/>
          <w:sz w:val="22"/>
          <w:szCs w:val="22"/>
        </w:rPr>
        <w:t>O</w:t>
      </w:r>
      <w:r w:rsidR="5EADB913" w:rsidRPr="007229DC">
        <w:rPr>
          <w:rFonts w:ascii="Poppins" w:hAnsi="Poppins" w:cs="Poppins"/>
          <w:b/>
          <w:bCs/>
          <w:sz w:val="22"/>
          <w:szCs w:val="22"/>
        </w:rPr>
        <w:t>bjective</w:t>
      </w:r>
      <w:r w:rsidRPr="007229DC">
        <w:rPr>
          <w:rFonts w:ascii="Poppins" w:hAnsi="Poppins" w:cs="Poppins"/>
          <w:b/>
          <w:bCs/>
          <w:sz w:val="22"/>
          <w:szCs w:val="22"/>
        </w:rPr>
        <w:t>:</w:t>
      </w:r>
      <w:r w:rsidRPr="007229DC">
        <w:rPr>
          <w:rFonts w:ascii="Poppins" w:hAnsi="Poppins" w:cs="Poppins"/>
          <w:sz w:val="22"/>
          <w:szCs w:val="22"/>
        </w:rPr>
        <w:t xml:space="preserve"> </w:t>
      </w:r>
      <w:r w:rsidR="001100DF" w:rsidRPr="007229DC">
        <w:rPr>
          <w:rFonts w:ascii="Poppins" w:hAnsi="Poppins" w:cs="Poppins"/>
          <w:sz w:val="22"/>
          <w:szCs w:val="22"/>
        </w:rPr>
        <w:t xml:space="preserve"> Eliminate NIGOs related to cash new business transactions</w:t>
      </w:r>
      <w:r w:rsidR="0069377A" w:rsidRPr="007229DC">
        <w:rPr>
          <w:rStyle w:val="Strong"/>
          <w:rFonts w:ascii="Poppins" w:eastAsiaTheme="majorEastAsia" w:hAnsi="Poppins" w:cs="Poppins"/>
          <w:b w:val="0"/>
          <w:bCs w:val="0"/>
          <w:sz w:val="22"/>
          <w:szCs w:val="22"/>
        </w:rPr>
        <w:t>.</w:t>
      </w:r>
      <w:r w:rsidRPr="007229DC">
        <w:rPr>
          <w:rFonts w:ascii="Poppins" w:hAnsi="Poppins" w:cs="Poppins"/>
        </w:rPr>
        <w:br/>
      </w:r>
      <w:r w:rsidR="2A91336B" w:rsidRPr="007229DC">
        <w:rPr>
          <w:rStyle w:val="Emphasis"/>
          <w:rFonts w:ascii="Poppins" w:eastAsiaTheme="majorEastAsia" w:hAnsi="Poppins" w:cs="Poppins"/>
          <w:b/>
          <w:bCs/>
          <w:i w:val="0"/>
          <w:iCs w:val="0"/>
          <w:sz w:val="22"/>
          <w:szCs w:val="22"/>
        </w:rPr>
        <w:t>Key Result:</w:t>
      </w:r>
      <w:r w:rsidR="003D7469" w:rsidRPr="007229DC">
        <w:rPr>
          <w:rStyle w:val="Emphasis"/>
          <w:rFonts w:ascii="Poppins" w:eastAsiaTheme="majorEastAsia" w:hAnsi="Poppins" w:cs="Poppins"/>
          <w:b/>
          <w:bCs/>
          <w:i w:val="0"/>
          <w:iCs w:val="0"/>
          <w:sz w:val="22"/>
          <w:szCs w:val="22"/>
        </w:rPr>
        <w:t xml:space="preserve"> </w:t>
      </w:r>
      <w:r w:rsidR="00972511">
        <w:rPr>
          <w:rFonts w:ascii="Poppins" w:hAnsi="Poppins" w:cs="Poppins"/>
          <w:sz w:val="22"/>
          <w:szCs w:val="22"/>
        </w:rPr>
        <w:t>Carrier NIGO reports related to paperwork are reduced/eliminated</w:t>
      </w:r>
    </w:p>
    <w:p w14:paraId="0CEE696A" w14:textId="25DD8B54" w:rsidR="00445052" w:rsidRPr="007229DC" w:rsidRDefault="6940F62D" w:rsidP="62C1629F">
      <w:pPr>
        <w:pStyle w:val="Heading3"/>
        <w:spacing w:before="281" w:after="0" w:line="240" w:lineRule="auto"/>
        <w:rPr>
          <w:rFonts w:ascii="Poppins" w:hAnsi="Poppins" w:cs="Poppins"/>
          <w:sz w:val="22"/>
          <w:szCs w:val="22"/>
        </w:rPr>
      </w:pPr>
      <w:r w:rsidRPr="007229DC">
        <w:rPr>
          <w:rFonts w:ascii="Poppins" w:eastAsia="Aptos" w:hAnsi="Poppins" w:cs="Poppins"/>
          <w:b/>
          <w:bCs/>
          <w:sz w:val="22"/>
          <w:szCs w:val="22"/>
        </w:rPr>
        <w:t>Use Cases</w:t>
      </w:r>
    </w:p>
    <w:p w14:paraId="7CC46E7D" w14:textId="3603360F" w:rsidR="00445052" w:rsidRPr="007229DC" w:rsidRDefault="6940F62D" w:rsidP="62C1629F">
      <w:pPr>
        <w:pStyle w:val="ListParagraph"/>
        <w:spacing w:before="281" w:after="0" w:line="240" w:lineRule="auto"/>
        <w:ind w:left="0"/>
        <w:rPr>
          <w:rFonts w:ascii="Poppins" w:eastAsia="Aptos" w:hAnsi="Poppins" w:cs="Poppins"/>
          <w:sz w:val="22"/>
          <w:szCs w:val="22"/>
        </w:rPr>
      </w:pPr>
      <w:r w:rsidRPr="007229DC">
        <w:rPr>
          <w:rFonts w:ascii="Poppins" w:eastAsia="Aptos" w:hAnsi="Poppins" w:cs="Poppins"/>
          <w:b/>
          <w:bCs/>
          <w:sz w:val="22"/>
          <w:szCs w:val="22"/>
        </w:rPr>
        <w:t>Use Case 1</w:t>
      </w:r>
      <w:r w:rsidRPr="007229DC">
        <w:rPr>
          <w:rFonts w:ascii="Poppins" w:eastAsia="Aptos" w:hAnsi="Poppins" w:cs="Poppins"/>
          <w:sz w:val="22"/>
          <w:szCs w:val="22"/>
        </w:rPr>
        <w:t xml:space="preserve">: </w:t>
      </w:r>
      <w:r w:rsidR="00E565AD">
        <w:rPr>
          <w:rFonts w:ascii="Poppins" w:eastAsia="Aptos" w:hAnsi="Poppins" w:cs="Poppins"/>
          <w:sz w:val="22"/>
          <w:szCs w:val="22"/>
        </w:rPr>
        <w:t>Remove all</w:t>
      </w:r>
      <w:r w:rsidR="00E565AD" w:rsidRPr="007229DC">
        <w:rPr>
          <w:rFonts w:ascii="Poppins" w:eastAsia="Aptos" w:hAnsi="Poppins" w:cs="Poppins"/>
          <w:sz w:val="22"/>
          <w:szCs w:val="22"/>
        </w:rPr>
        <w:t xml:space="preserve"> </w:t>
      </w:r>
      <w:r w:rsidR="000544EB" w:rsidRPr="007229DC">
        <w:rPr>
          <w:rFonts w:ascii="Poppins" w:eastAsia="Aptos" w:hAnsi="Poppins" w:cs="Poppins"/>
          <w:sz w:val="22"/>
          <w:szCs w:val="22"/>
        </w:rPr>
        <w:t xml:space="preserve">new business paperwork </w:t>
      </w:r>
      <w:r w:rsidR="00E565AD">
        <w:rPr>
          <w:rFonts w:ascii="Poppins" w:eastAsia="Aptos" w:hAnsi="Poppins" w:cs="Poppins"/>
          <w:sz w:val="22"/>
          <w:szCs w:val="22"/>
        </w:rPr>
        <w:t>except</w:t>
      </w:r>
      <w:r w:rsidR="00E565AD" w:rsidRPr="007229DC">
        <w:rPr>
          <w:rFonts w:ascii="Poppins" w:eastAsia="Aptos" w:hAnsi="Poppins" w:cs="Poppins"/>
          <w:sz w:val="22"/>
          <w:szCs w:val="22"/>
        </w:rPr>
        <w:t xml:space="preserve"> </w:t>
      </w:r>
      <w:r w:rsidR="000544EB" w:rsidRPr="007229DC">
        <w:rPr>
          <w:rFonts w:ascii="Poppins" w:eastAsia="Aptos" w:hAnsi="Poppins" w:cs="Poppins"/>
          <w:sz w:val="22"/>
          <w:szCs w:val="22"/>
        </w:rPr>
        <w:t>carrier application and state mandated replacement forms.</w:t>
      </w:r>
    </w:p>
    <w:p w14:paraId="06DCC2AB" w14:textId="13DE1151" w:rsidR="00445052" w:rsidRDefault="6940F62D" w:rsidP="62C1629F">
      <w:pPr>
        <w:pStyle w:val="ListParagraph"/>
        <w:spacing w:before="281" w:after="0" w:line="240" w:lineRule="auto"/>
        <w:ind w:left="0"/>
        <w:rPr>
          <w:rFonts w:ascii="Poppins" w:eastAsia="Aptos" w:hAnsi="Poppins" w:cs="Poppins"/>
          <w:sz w:val="22"/>
          <w:szCs w:val="22"/>
        </w:rPr>
      </w:pPr>
      <w:r w:rsidRPr="007229DC">
        <w:rPr>
          <w:rFonts w:ascii="Poppins" w:eastAsia="Aptos" w:hAnsi="Poppins" w:cs="Poppins"/>
          <w:b/>
          <w:bCs/>
          <w:sz w:val="22"/>
          <w:szCs w:val="22"/>
        </w:rPr>
        <w:t>Use Case 2</w:t>
      </w:r>
      <w:r w:rsidRPr="007229DC">
        <w:rPr>
          <w:rFonts w:ascii="Poppins" w:eastAsia="Aptos" w:hAnsi="Poppins" w:cs="Poppins"/>
          <w:sz w:val="22"/>
          <w:szCs w:val="22"/>
        </w:rPr>
        <w:t xml:space="preserve">: </w:t>
      </w:r>
      <w:r w:rsidR="001100DF" w:rsidRPr="007229DC">
        <w:rPr>
          <w:rFonts w:ascii="Poppins" w:eastAsia="Aptos" w:hAnsi="Poppins" w:cs="Poppins"/>
          <w:sz w:val="22"/>
          <w:szCs w:val="22"/>
        </w:rPr>
        <w:t>Eliminate multiple back and forth</w:t>
      </w:r>
      <w:r w:rsidR="00E565AD">
        <w:rPr>
          <w:rFonts w:ascii="Poppins" w:eastAsia="Aptos" w:hAnsi="Poppins" w:cs="Poppins"/>
          <w:sz w:val="22"/>
          <w:szCs w:val="22"/>
        </w:rPr>
        <w:t xml:space="preserve"> </w:t>
      </w:r>
      <w:r w:rsidR="00E565AD" w:rsidRPr="00972511">
        <w:rPr>
          <w:rFonts w:ascii="Poppins" w:eastAsia="Aptos" w:hAnsi="Poppins" w:cs="Poppins"/>
          <w:sz w:val="22"/>
          <w:szCs w:val="22"/>
        </w:rPr>
        <w:t>communications to</w:t>
      </w:r>
      <w:r w:rsidR="001100DF" w:rsidRPr="00972511">
        <w:rPr>
          <w:rFonts w:ascii="Poppins" w:eastAsia="Aptos" w:hAnsi="Poppins" w:cs="Poppins"/>
          <w:sz w:val="22"/>
          <w:szCs w:val="22"/>
        </w:rPr>
        <w:t xml:space="preserve"> </w:t>
      </w:r>
      <w:r w:rsidR="001100DF" w:rsidRPr="007229DC">
        <w:rPr>
          <w:rFonts w:ascii="Poppins" w:eastAsia="Aptos" w:hAnsi="Poppins" w:cs="Poppins"/>
          <w:sz w:val="22"/>
          <w:szCs w:val="22"/>
        </w:rPr>
        <w:t xml:space="preserve">the </w:t>
      </w:r>
      <w:r w:rsidR="002317DF">
        <w:rPr>
          <w:rFonts w:ascii="Poppins" w:eastAsia="Aptos" w:hAnsi="Poppins" w:cs="Poppins"/>
          <w:sz w:val="22"/>
          <w:szCs w:val="22"/>
        </w:rPr>
        <w:t>financial professional</w:t>
      </w:r>
      <w:r w:rsidR="001100DF" w:rsidRPr="007229DC">
        <w:rPr>
          <w:rFonts w:ascii="Poppins" w:eastAsia="Aptos" w:hAnsi="Poppins" w:cs="Poppins"/>
          <w:sz w:val="22"/>
          <w:szCs w:val="22"/>
        </w:rPr>
        <w:t>, broker/dealer back office and carrier processing teams.</w:t>
      </w:r>
    </w:p>
    <w:p w14:paraId="122DE573" w14:textId="77777777" w:rsidR="00972511" w:rsidRPr="007229DC" w:rsidRDefault="00972511" w:rsidP="62C1629F">
      <w:pPr>
        <w:pStyle w:val="ListParagraph"/>
        <w:spacing w:before="281" w:after="0" w:line="240" w:lineRule="auto"/>
        <w:ind w:left="0"/>
        <w:rPr>
          <w:rFonts w:ascii="Poppins" w:eastAsia="Aptos" w:hAnsi="Poppins" w:cs="Poppins"/>
          <w:sz w:val="22"/>
          <w:szCs w:val="22"/>
        </w:rPr>
      </w:pPr>
    </w:p>
    <w:p w14:paraId="04AD1014" w14:textId="606289C0" w:rsidR="00445052" w:rsidRPr="007229DC" w:rsidRDefault="6940F62D" w:rsidP="62C1629F">
      <w:pPr>
        <w:pStyle w:val="ListParagraph"/>
        <w:spacing w:before="281" w:after="0" w:line="240" w:lineRule="auto"/>
        <w:ind w:left="0"/>
        <w:rPr>
          <w:rFonts w:ascii="Poppins" w:eastAsia="Aptos" w:hAnsi="Poppins" w:cs="Poppins"/>
          <w:sz w:val="22"/>
          <w:szCs w:val="22"/>
        </w:rPr>
      </w:pPr>
      <w:r w:rsidRPr="007229DC">
        <w:rPr>
          <w:rFonts w:ascii="Poppins" w:eastAsia="Aptos" w:hAnsi="Poppins" w:cs="Poppins"/>
          <w:b/>
          <w:bCs/>
          <w:sz w:val="22"/>
          <w:szCs w:val="22"/>
        </w:rPr>
        <w:t>User Story 1</w:t>
      </w:r>
      <w:r w:rsidRPr="007229DC">
        <w:rPr>
          <w:rFonts w:ascii="Poppins" w:eastAsia="Aptos" w:hAnsi="Poppins" w:cs="Poppins"/>
          <w:sz w:val="22"/>
          <w:szCs w:val="22"/>
        </w:rPr>
        <w:t xml:space="preserve">: As </w:t>
      </w:r>
      <w:proofErr w:type="gramStart"/>
      <w:r w:rsidRPr="007229DC">
        <w:rPr>
          <w:rFonts w:ascii="Poppins" w:eastAsia="Aptos" w:hAnsi="Poppins" w:cs="Poppins"/>
          <w:sz w:val="22"/>
          <w:szCs w:val="22"/>
        </w:rPr>
        <w:t>a</w:t>
      </w:r>
      <w:r w:rsidR="000544EB" w:rsidRPr="007229DC">
        <w:rPr>
          <w:rFonts w:ascii="Poppins" w:eastAsia="Aptos" w:hAnsi="Poppins" w:cs="Poppins"/>
          <w:sz w:val="22"/>
          <w:szCs w:val="22"/>
        </w:rPr>
        <w:t>n</w:t>
      </w:r>
      <w:proofErr w:type="gramEnd"/>
      <w:r w:rsidR="000544EB" w:rsidRPr="007229DC">
        <w:rPr>
          <w:rFonts w:ascii="Poppins" w:eastAsia="Aptos" w:hAnsi="Poppins" w:cs="Poppins"/>
          <w:sz w:val="22"/>
          <w:szCs w:val="22"/>
        </w:rPr>
        <w:t xml:space="preserve"> </w:t>
      </w:r>
      <w:r w:rsidR="002317DF">
        <w:rPr>
          <w:rFonts w:ascii="Poppins" w:eastAsia="Aptos" w:hAnsi="Poppins" w:cs="Poppins"/>
          <w:sz w:val="22"/>
          <w:szCs w:val="22"/>
        </w:rPr>
        <w:t>financial professional</w:t>
      </w:r>
      <w:r w:rsidR="000544EB" w:rsidRPr="007229DC">
        <w:rPr>
          <w:rFonts w:ascii="Poppins" w:eastAsia="Aptos" w:hAnsi="Poppins" w:cs="Poppins"/>
          <w:sz w:val="22"/>
          <w:szCs w:val="22"/>
        </w:rPr>
        <w:t xml:space="preserve">, I want to have confidence that the paperwork presented on order entry is all that is needed to purchase the annuity for my client.  </w:t>
      </w:r>
    </w:p>
    <w:p w14:paraId="1E5F2C5B" w14:textId="4A8FA454" w:rsidR="00445052" w:rsidRPr="007229DC" w:rsidRDefault="6940F62D" w:rsidP="62C1629F">
      <w:pPr>
        <w:pStyle w:val="ListParagraph"/>
        <w:spacing w:before="281" w:after="0" w:line="240" w:lineRule="auto"/>
        <w:ind w:left="0"/>
        <w:rPr>
          <w:rFonts w:ascii="Poppins" w:eastAsia="Aptos" w:hAnsi="Poppins" w:cs="Poppins"/>
          <w:sz w:val="22"/>
          <w:szCs w:val="22"/>
        </w:rPr>
      </w:pPr>
      <w:r w:rsidRPr="007229DC">
        <w:rPr>
          <w:rFonts w:ascii="Poppins" w:eastAsia="Aptos" w:hAnsi="Poppins" w:cs="Poppins"/>
          <w:b/>
          <w:bCs/>
          <w:sz w:val="22"/>
          <w:szCs w:val="22"/>
        </w:rPr>
        <w:t>User Story 2</w:t>
      </w:r>
      <w:r w:rsidRPr="007229DC">
        <w:rPr>
          <w:rFonts w:ascii="Poppins" w:eastAsia="Aptos" w:hAnsi="Poppins" w:cs="Poppins"/>
          <w:sz w:val="22"/>
          <w:szCs w:val="22"/>
        </w:rPr>
        <w:t xml:space="preserve">: As </w:t>
      </w:r>
      <w:proofErr w:type="gramStart"/>
      <w:r w:rsidRPr="007229DC">
        <w:rPr>
          <w:rFonts w:ascii="Poppins" w:eastAsia="Aptos" w:hAnsi="Poppins" w:cs="Poppins"/>
          <w:sz w:val="22"/>
          <w:szCs w:val="22"/>
        </w:rPr>
        <w:t>a</w:t>
      </w:r>
      <w:r w:rsidR="000544EB" w:rsidRPr="007229DC">
        <w:rPr>
          <w:rFonts w:ascii="Poppins" w:eastAsia="Aptos" w:hAnsi="Poppins" w:cs="Poppins"/>
          <w:sz w:val="22"/>
          <w:szCs w:val="22"/>
        </w:rPr>
        <w:t>n</w:t>
      </w:r>
      <w:proofErr w:type="gramEnd"/>
      <w:r w:rsidR="000544EB" w:rsidRPr="007229DC">
        <w:rPr>
          <w:rFonts w:ascii="Poppins" w:eastAsia="Aptos" w:hAnsi="Poppins" w:cs="Poppins"/>
          <w:sz w:val="22"/>
          <w:szCs w:val="22"/>
        </w:rPr>
        <w:t xml:space="preserve"> </w:t>
      </w:r>
      <w:r w:rsidR="002317DF">
        <w:rPr>
          <w:rFonts w:ascii="Poppins" w:eastAsia="Aptos" w:hAnsi="Poppins" w:cs="Poppins"/>
          <w:sz w:val="22"/>
          <w:szCs w:val="22"/>
        </w:rPr>
        <w:t>financial professional</w:t>
      </w:r>
      <w:r w:rsidR="000544EB" w:rsidRPr="007229DC">
        <w:rPr>
          <w:rFonts w:ascii="Poppins" w:eastAsia="Aptos" w:hAnsi="Poppins" w:cs="Poppins"/>
          <w:sz w:val="22"/>
          <w:szCs w:val="22"/>
        </w:rPr>
        <w:t xml:space="preserve">, I want a similar experience regardless of the carrier I chose to offer to my client.  </w:t>
      </w:r>
      <w:r w:rsidRPr="007229DC">
        <w:rPr>
          <w:rFonts w:ascii="Poppins" w:eastAsia="Aptos" w:hAnsi="Poppins" w:cs="Poppins"/>
          <w:b/>
          <w:bCs/>
          <w:sz w:val="22"/>
          <w:szCs w:val="22"/>
        </w:rPr>
        <w:t xml:space="preserve"> </w:t>
      </w:r>
    </w:p>
    <w:p w14:paraId="34B26804" w14:textId="593AB415" w:rsidR="00445052" w:rsidRDefault="2BC0B152" w:rsidP="62C1629F">
      <w:pPr>
        <w:pStyle w:val="ListParagraph"/>
        <w:spacing w:before="281" w:after="0" w:line="240" w:lineRule="auto"/>
        <w:ind w:left="0"/>
        <w:rPr>
          <w:rFonts w:ascii="Poppins" w:eastAsia="Aptos" w:hAnsi="Poppins" w:cs="Poppins"/>
          <w:b/>
          <w:bCs/>
          <w:sz w:val="22"/>
          <w:szCs w:val="22"/>
        </w:rPr>
      </w:pPr>
      <w:r w:rsidRPr="007229DC">
        <w:rPr>
          <w:rFonts w:ascii="Poppins" w:eastAsia="Aptos" w:hAnsi="Poppins" w:cs="Poppins"/>
          <w:b/>
          <w:bCs/>
          <w:sz w:val="22"/>
          <w:szCs w:val="22"/>
        </w:rPr>
        <w:t>User Story 3</w:t>
      </w:r>
      <w:r w:rsidRPr="007229DC">
        <w:rPr>
          <w:rFonts w:ascii="Poppins" w:eastAsia="Aptos" w:hAnsi="Poppins" w:cs="Poppins"/>
          <w:sz w:val="22"/>
          <w:szCs w:val="22"/>
        </w:rPr>
        <w:t>: As a</w:t>
      </w:r>
      <w:r w:rsidR="000544EB" w:rsidRPr="007229DC">
        <w:rPr>
          <w:rFonts w:ascii="Poppins" w:eastAsia="Aptos" w:hAnsi="Poppins" w:cs="Poppins"/>
          <w:sz w:val="22"/>
          <w:szCs w:val="22"/>
        </w:rPr>
        <w:t xml:space="preserve"> new business processor (carrier or b/d back office), I want to be able to quickly and efficiently process annuity transactions for our clients.  </w:t>
      </w:r>
      <w:r w:rsidRPr="007229DC">
        <w:rPr>
          <w:rFonts w:ascii="Poppins" w:eastAsia="Aptos" w:hAnsi="Poppins" w:cs="Poppins"/>
          <w:b/>
          <w:bCs/>
          <w:sz w:val="22"/>
          <w:szCs w:val="22"/>
        </w:rPr>
        <w:t xml:space="preserve"> </w:t>
      </w:r>
    </w:p>
    <w:p w14:paraId="116C0F14" w14:textId="09941335" w:rsidR="00FC2A53" w:rsidRPr="007229DC" w:rsidRDefault="00FC2A53" w:rsidP="62C1629F">
      <w:pPr>
        <w:pStyle w:val="ListParagraph"/>
        <w:spacing w:before="281" w:after="0" w:line="240" w:lineRule="auto"/>
        <w:ind w:left="0"/>
        <w:rPr>
          <w:rFonts w:ascii="Poppins" w:eastAsia="Aptos" w:hAnsi="Poppins" w:cs="Poppins"/>
          <w:sz w:val="22"/>
          <w:szCs w:val="22"/>
        </w:rPr>
      </w:pPr>
      <w:r>
        <w:rPr>
          <w:rFonts w:ascii="Poppins" w:eastAsia="Aptos" w:hAnsi="Poppins" w:cs="Poppins"/>
          <w:b/>
          <w:bCs/>
          <w:sz w:val="22"/>
          <w:szCs w:val="22"/>
        </w:rPr>
        <w:t xml:space="preserve">User Story 4:  </w:t>
      </w:r>
      <w:r w:rsidRPr="00FC2A53">
        <w:rPr>
          <w:rFonts w:ascii="Poppins" w:eastAsia="Aptos" w:hAnsi="Poppins" w:cs="Poppins"/>
          <w:sz w:val="22"/>
          <w:szCs w:val="22"/>
        </w:rPr>
        <w:t>As a carrier, reduction of forms should help with the adoption of straight-through processing at my company</w:t>
      </w:r>
      <w:r>
        <w:rPr>
          <w:rFonts w:ascii="Poppins" w:eastAsia="Aptos" w:hAnsi="Poppins" w:cs="Poppins"/>
          <w:b/>
          <w:bCs/>
          <w:sz w:val="22"/>
          <w:szCs w:val="22"/>
        </w:rPr>
        <w:t>.</w:t>
      </w:r>
    </w:p>
    <w:p w14:paraId="7877B1B3" w14:textId="168C7B9E" w:rsidR="00445052" w:rsidRPr="007229DC" w:rsidRDefault="00445052" w:rsidP="62C1629F">
      <w:pPr>
        <w:pStyle w:val="ListParagraph"/>
        <w:spacing w:before="281" w:after="0" w:line="240" w:lineRule="auto"/>
        <w:ind w:left="0"/>
        <w:rPr>
          <w:rFonts w:ascii="Poppins" w:eastAsia="Aptos" w:hAnsi="Poppins" w:cs="Poppins"/>
          <w:b/>
          <w:bCs/>
          <w:sz w:val="22"/>
          <w:szCs w:val="22"/>
        </w:rPr>
      </w:pPr>
    </w:p>
    <w:p w14:paraId="07BA23B5" w14:textId="253B6821" w:rsidR="00445052" w:rsidRPr="007229DC" w:rsidRDefault="43908033" w:rsidP="00325FB5">
      <w:pPr>
        <w:pStyle w:val="Heading3"/>
        <w:spacing w:before="281" w:after="0" w:line="240" w:lineRule="auto"/>
        <w:rPr>
          <w:rFonts w:ascii="Poppins" w:hAnsi="Poppins" w:cs="Poppins"/>
          <w:sz w:val="22"/>
          <w:szCs w:val="22"/>
        </w:rPr>
      </w:pPr>
      <w:r w:rsidRPr="007229DC">
        <w:rPr>
          <w:rFonts w:ascii="Poppins" w:eastAsia="Aptos" w:hAnsi="Poppins" w:cs="Poppins"/>
          <w:b/>
          <w:bCs/>
          <w:sz w:val="22"/>
          <w:szCs w:val="22"/>
        </w:rPr>
        <w:t xml:space="preserve">Journey Maps </w:t>
      </w:r>
      <w:r w:rsidR="004C21DE" w:rsidRPr="007229DC">
        <w:rPr>
          <w:rFonts w:ascii="Poppins" w:eastAsia="Aptos" w:hAnsi="Poppins" w:cs="Poppins"/>
          <w:b/>
          <w:bCs/>
          <w:sz w:val="22"/>
          <w:szCs w:val="22"/>
        </w:rPr>
        <w:t>(</w:t>
      </w:r>
      <w:r w:rsidRPr="007229DC">
        <w:rPr>
          <w:rFonts w:ascii="Poppins" w:eastAsia="Aptos" w:hAnsi="Poppins" w:cs="Poppins"/>
          <w:b/>
          <w:bCs/>
          <w:sz w:val="22"/>
          <w:szCs w:val="22"/>
        </w:rPr>
        <w:t>Integration</w:t>
      </w:r>
      <w:r w:rsidR="004C21DE" w:rsidRPr="007229DC">
        <w:rPr>
          <w:rFonts w:ascii="Poppins" w:eastAsia="Aptos" w:hAnsi="Poppins" w:cs="Poppins"/>
          <w:b/>
          <w:bCs/>
          <w:sz w:val="22"/>
          <w:szCs w:val="22"/>
        </w:rPr>
        <w:t>s</w:t>
      </w:r>
      <w:r w:rsidRPr="007229DC">
        <w:rPr>
          <w:rFonts w:ascii="Poppins" w:eastAsia="Aptos" w:hAnsi="Poppins" w:cs="Poppins"/>
          <w:b/>
          <w:bCs/>
          <w:sz w:val="22"/>
          <w:szCs w:val="22"/>
        </w:rPr>
        <w:t xml:space="preserve"> and Required Data</w:t>
      </w:r>
      <w:r w:rsidR="004C21DE" w:rsidRPr="007229DC">
        <w:rPr>
          <w:rFonts w:ascii="Poppins" w:eastAsia="Aptos" w:hAnsi="Poppins" w:cs="Poppins"/>
          <w:b/>
          <w:bCs/>
          <w:sz w:val="22"/>
          <w:szCs w:val="22"/>
        </w:rPr>
        <w:t>)</w:t>
      </w:r>
    </w:p>
    <w:p w14:paraId="7DF0EEE1" w14:textId="46526493" w:rsidR="00445052" w:rsidRPr="007229DC" w:rsidRDefault="43908033" w:rsidP="00325FB5">
      <w:pPr>
        <w:pStyle w:val="ListParagraph"/>
        <w:spacing w:after="0" w:line="240" w:lineRule="auto"/>
        <w:ind w:left="0"/>
        <w:rPr>
          <w:rFonts w:ascii="Poppins" w:eastAsia="Aptos" w:hAnsi="Poppins" w:cs="Poppins"/>
          <w:sz w:val="22"/>
          <w:szCs w:val="22"/>
        </w:rPr>
      </w:pPr>
      <w:r w:rsidRPr="007229DC">
        <w:rPr>
          <w:rFonts w:ascii="Poppins" w:eastAsia="Aptos" w:hAnsi="Poppins" w:cs="Poppins"/>
          <w:b/>
          <w:bCs/>
          <w:sz w:val="22"/>
          <w:szCs w:val="22"/>
        </w:rPr>
        <w:t>Journey Maps</w:t>
      </w:r>
      <w:r w:rsidRPr="007229DC">
        <w:rPr>
          <w:rFonts w:ascii="Poppins" w:eastAsia="Aptos" w:hAnsi="Poppins" w:cs="Poppins"/>
          <w:sz w:val="22"/>
          <w:szCs w:val="22"/>
        </w:rPr>
        <w:t>: Include visual maps that identify all key touchpoints where customers, financial professionals, and carriers interact with the system.</w:t>
      </w:r>
    </w:p>
    <w:p w14:paraId="2B862467" w14:textId="1986B911" w:rsidR="00445052" w:rsidRPr="007229DC" w:rsidRDefault="43908033" w:rsidP="00325FB5">
      <w:pPr>
        <w:pStyle w:val="ListParagraph"/>
        <w:spacing w:after="0" w:line="240" w:lineRule="auto"/>
        <w:ind w:left="0"/>
        <w:rPr>
          <w:rFonts w:ascii="Poppins" w:eastAsia="Aptos" w:hAnsi="Poppins" w:cs="Poppins"/>
          <w:sz w:val="22"/>
          <w:szCs w:val="22"/>
        </w:rPr>
      </w:pPr>
      <w:r w:rsidRPr="007229DC">
        <w:rPr>
          <w:rFonts w:ascii="Poppins" w:eastAsia="Aptos" w:hAnsi="Poppins" w:cs="Poppins"/>
          <w:b/>
          <w:bCs/>
          <w:sz w:val="22"/>
          <w:szCs w:val="22"/>
        </w:rPr>
        <w:t>Integration Points</w:t>
      </w:r>
      <w:r w:rsidRPr="007229DC">
        <w:rPr>
          <w:rFonts w:ascii="Poppins" w:eastAsia="Aptos" w:hAnsi="Poppins" w:cs="Poppins"/>
          <w:sz w:val="22"/>
          <w:szCs w:val="22"/>
        </w:rPr>
        <w:t>:</w:t>
      </w:r>
    </w:p>
    <w:p w14:paraId="252B1CB5" w14:textId="130F31A3" w:rsidR="00F06A50" w:rsidRPr="007229DC" w:rsidRDefault="001100DF" w:rsidP="00325FB5">
      <w:pPr>
        <w:pStyle w:val="ListParagraph"/>
        <w:numPr>
          <w:ilvl w:val="0"/>
          <w:numId w:val="5"/>
        </w:numPr>
        <w:spacing w:after="0" w:line="240" w:lineRule="auto"/>
        <w:rPr>
          <w:rFonts w:ascii="Poppins" w:eastAsia="Aptos" w:hAnsi="Poppins" w:cs="Poppins"/>
          <w:sz w:val="22"/>
          <w:szCs w:val="22"/>
        </w:rPr>
      </w:pPr>
      <w:r w:rsidRPr="007229DC">
        <w:rPr>
          <w:rFonts w:ascii="Poppins" w:eastAsia="Aptos" w:hAnsi="Poppins" w:cs="Poppins"/>
          <w:sz w:val="22"/>
          <w:szCs w:val="22"/>
        </w:rPr>
        <w:t xml:space="preserve">Broker/dealer, vendors supporting various </w:t>
      </w:r>
    </w:p>
    <w:p w14:paraId="1D968982" w14:textId="5C287778" w:rsidR="00445052" w:rsidRPr="007229DC" w:rsidRDefault="43908033" w:rsidP="00325FB5">
      <w:pPr>
        <w:pStyle w:val="ListParagraph"/>
        <w:spacing w:after="0" w:line="240" w:lineRule="auto"/>
        <w:ind w:left="0"/>
        <w:rPr>
          <w:rFonts w:ascii="Poppins" w:eastAsia="Aptos" w:hAnsi="Poppins" w:cs="Poppins"/>
          <w:sz w:val="22"/>
          <w:szCs w:val="22"/>
        </w:rPr>
      </w:pPr>
      <w:r w:rsidRPr="007229DC">
        <w:rPr>
          <w:rFonts w:ascii="Poppins" w:eastAsia="Aptos" w:hAnsi="Poppins" w:cs="Poppins"/>
          <w:b/>
          <w:bCs/>
          <w:sz w:val="22"/>
          <w:szCs w:val="22"/>
        </w:rPr>
        <w:t>Required Data</w:t>
      </w:r>
      <w:r w:rsidRPr="007229DC">
        <w:rPr>
          <w:rFonts w:ascii="Poppins" w:eastAsia="Aptos" w:hAnsi="Poppins" w:cs="Poppins"/>
          <w:sz w:val="22"/>
          <w:szCs w:val="22"/>
        </w:rPr>
        <w:t>:</w:t>
      </w:r>
    </w:p>
    <w:p w14:paraId="7ADAFFFF" w14:textId="57929B6C" w:rsidR="00F06A50" w:rsidRPr="007229DC" w:rsidRDefault="001100DF" w:rsidP="00325FB5">
      <w:pPr>
        <w:pStyle w:val="ListParagraph"/>
        <w:numPr>
          <w:ilvl w:val="0"/>
          <w:numId w:val="6"/>
        </w:numPr>
        <w:spacing w:after="0" w:line="240" w:lineRule="auto"/>
        <w:rPr>
          <w:rFonts w:ascii="Poppins" w:eastAsia="Aptos" w:hAnsi="Poppins" w:cs="Poppins"/>
          <w:sz w:val="22"/>
          <w:szCs w:val="22"/>
        </w:rPr>
      </w:pPr>
      <w:r w:rsidRPr="007229DC">
        <w:rPr>
          <w:rFonts w:ascii="Poppins" w:eastAsia="Aptos" w:hAnsi="Poppins" w:cs="Poppins"/>
          <w:sz w:val="22"/>
          <w:szCs w:val="22"/>
        </w:rPr>
        <w:t>Data necessary to issue a new cash purchase annuity contract.</w:t>
      </w:r>
    </w:p>
    <w:p w14:paraId="5491ABAF" w14:textId="22F1E746" w:rsidR="62C1629F" w:rsidRPr="007229DC" w:rsidRDefault="62C1629F" w:rsidP="62C1629F">
      <w:pPr>
        <w:pStyle w:val="ListParagraph"/>
        <w:spacing w:after="0" w:line="240" w:lineRule="auto"/>
        <w:ind w:left="0"/>
        <w:rPr>
          <w:rFonts w:ascii="Poppins" w:eastAsia="Aptos" w:hAnsi="Poppins" w:cs="Poppins"/>
          <w:b/>
          <w:bCs/>
          <w:color w:val="156082" w:themeColor="accent1"/>
          <w:sz w:val="22"/>
          <w:szCs w:val="22"/>
        </w:rPr>
      </w:pPr>
    </w:p>
    <w:p w14:paraId="350FC090" w14:textId="2B6F4054" w:rsidR="62694380" w:rsidRPr="007229DC" w:rsidRDefault="62694380" w:rsidP="62C1629F">
      <w:pPr>
        <w:pStyle w:val="ListParagraph"/>
        <w:spacing w:after="0" w:line="240" w:lineRule="auto"/>
        <w:ind w:left="0"/>
        <w:rPr>
          <w:rFonts w:ascii="Poppins" w:eastAsia="Aptos" w:hAnsi="Poppins" w:cs="Poppins"/>
          <w:color w:val="156082" w:themeColor="accent1"/>
          <w:sz w:val="22"/>
          <w:szCs w:val="22"/>
        </w:rPr>
      </w:pPr>
      <w:r w:rsidRPr="007229DC">
        <w:rPr>
          <w:rFonts w:ascii="Poppins" w:eastAsia="Aptos" w:hAnsi="Poppins" w:cs="Poppins"/>
          <w:b/>
          <w:bCs/>
          <w:color w:val="156082" w:themeColor="accent1"/>
          <w:sz w:val="22"/>
          <w:szCs w:val="22"/>
        </w:rPr>
        <w:t>Solution</w:t>
      </w:r>
      <w:r w:rsidRPr="007229DC">
        <w:rPr>
          <w:rFonts w:ascii="Poppins" w:eastAsia="Aptos" w:hAnsi="Poppins" w:cs="Poppins"/>
          <w:color w:val="156082" w:themeColor="accent1"/>
          <w:sz w:val="22"/>
          <w:szCs w:val="22"/>
        </w:rPr>
        <w:t xml:space="preserve">: </w:t>
      </w:r>
    </w:p>
    <w:p w14:paraId="44FD0C2C" w14:textId="5BAB97B3" w:rsidR="62694380" w:rsidRPr="007229DC" w:rsidRDefault="001100DF" w:rsidP="62C1629F">
      <w:pPr>
        <w:spacing w:after="0" w:line="240" w:lineRule="auto"/>
        <w:rPr>
          <w:rFonts w:ascii="Poppins" w:eastAsia="Times New Roman" w:hAnsi="Poppins" w:cs="Poppins"/>
          <w:sz w:val="22"/>
          <w:szCs w:val="22"/>
          <w:lang w:eastAsia="en-US"/>
        </w:rPr>
      </w:pPr>
      <w:r w:rsidRPr="007229DC">
        <w:rPr>
          <w:rFonts w:ascii="Poppins" w:eastAsia="Times New Roman" w:hAnsi="Poppins" w:cs="Poppins"/>
          <w:sz w:val="22"/>
          <w:szCs w:val="22"/>
          <w:lang w:eastAsia="en-US"/>
        </w:rPr>
        <w:t xml:space="preserve">Electronically </w:t>
      </w:r>
      <w:r w:rsidR="007229DC" w:rsidRPr="007229DC">
        <w:rPr>
          <w:rFonts w:ascii="Poppins" w:eastAsia="Times New Roman" w:hAnsi="Poppins" w:cs="Poppins"/>
          <w:sz w:val="22"/>
          <w:szCs w:val="22"/>
          <w:lang w:eastAsia="en-US"/>
        </w:rPr>
        <w:t>submitting the necessary information</w:t>
      </w:r>
      <w:r w:rsidRPr="007229DC">
        <w:rPr>
          <w:rFonts w:ascii="Poppins" w:eastAsia="Times New Roman" w:hAnsi="Poppins" w:cs="Poppins"/>
          <w:sz w:val="22"/>
          <w:szCs w:val="22"/>
          <w:lang w:eastAsia="en-US"/>
        </w:rPr>
        <w:t xml:space="preserve"> </w:t>
      </w:r>
      <w:r w:rsidR="007229DC" w:rsidRPr="007229DC">
        <w:rPr>
          <w:rFonts w:ascii="Poppins" w:eastAsia="Times New Roman" w:hAnsi="Poppins" w:cs="Poppins"/>
          <w:sz w:val="22"/>
          <w:szCs w:val="22"/>
          <w:lang w:eastAsia="en-US"/>
        </w:rPr>
        <w:t>to issue a cash annuity transaction.</w:t>
      </w:r>
      <w:r w:rsidRPr="007229DC">
        <w:rPr>
          <w:rFonts w:ascii="Poppins" w:eastAsia="Times New Roman" w:hAnsi="Poppins" w:cs="Poppins"/>
          <w:sz w:val="22"/>
          <w:szCs w:val="22"/>
          <w:lang w:eastAsia="en-US"/>
        </w:rPr>
        <w:t xml:space="preserve"> Key features and objectives i</w:t>
      </w:r>
      <w:r w:rsidR="62694380" w:rsidRPr="007229DC">
        <w:rPr>
          <w:rFonts w:ascii="Poppins" w:eastAsia="Times New Roman" w:hAnsi="Poppins" w:cs="Poppins"/>
          <w:sz w:val="22"/>
          <w:szCs w:val="22"/>
          <w:lang w:eastAsia="en-US"/>
        </w:rPr>
        <w:t>nclude:</w:t>
      </w:r>
    </w:p>
    <w:p w14:paraId="7FD449A4" w14:textId="6C251147" w:rsidR="62694380" w:rsidRPr="007229DC" w:rsidRDefault="62694380" w:rsidP="62C1629F">
      <w:pPr>
        <w:numPr>
          <w:ilvl w:val="0"/>
          <w:numId w:val="2"/>
        </w:numPr>
        <w:spacing w:beforeAutospacing="1" w:afterAutospacing="1" w:line="240" w:lineRule="auto"/>
        <w:rPr>
          <w:rFonts w:ascii="Poppins" w:eastAsia="Times New Roman" w:hAnsi="Poppins" w:cs="Poppins"/>
          <w:sz w:val="22"/>
          <w:szCs w:val="22"/>
          <w:lang w:eastAsia="en-US"/>
        </w:rPr>
      </w:pPr>
      <w:r w:rsidRPr="007229DC">
        <w:rPr>
          <w:rFonts w:ascii="Poppins" w:eastAsia="Times New Roman" w:hAnsi="Poppins" w:cs="Poppins"/>
          <w:b/>
          <w:bCs/>
          <w:sz w:val="22"/>
          <w:szCs w:val="22"/>
          <w:lang w:eastAsia="en-US"/>
        </w:rPr>
        <w:t>Features</w:t>
      </w:r>
      <w:r w:rsidR="001100DF" w:rsidRPr="007229DC">
        <w:rPr>
          <w:rFonts w:ascii="Poppins" w:eastAsia="Times New Roman" w:hAnsi="Poppins" w:cs="Poppins"/>
          <w:b/>
          <w:bCs/>
          <w:sz w:val="22"/>
          <w:szCs w:val="22"/>
          <w:lang w:eastAsia="en-US"/>
        </w:rPr>
        <w:t xml:space="preserve">: </w:t>
      </w:r>
      <w:r w:rsidR="007229DC" w:rsidRPr="007229DC">
        <w:rPr>
          <w:rFonts w:ascii="Poppins" w:eastAsia="Times New Roman" w:hAnsi="Poppins" w:cs="Poppins"/>
          <w:sz w:val="22"/>
          <w:szCs w:val="22"/>
          <w:lang w:eastAsia="en-US"/>
        </w:rPr>
        <w:t xml:space="preserve">standard question set for demographic data much of which can be pre-populated from broker/dealer </w:t>
      </w:r>
      <w:r w:rsidR="00972511" w:rsidRPr="007229DC">
        <w:rPr>
          <w:rFonts w:ascii="Poppins" w:eastAsia="Times New Roman" w:hAnsi="Poppins" w:cs="Poppins"/>
          <w:sz w:val="22"/>
          <w:szCs w:val="22"/>
          <w:lang w:eastAsia="en-US"/>
        </w:rPr>
        <w:t>back-office</w:t>
      </w:r>
      <w:r w:rsidR="007229DC" w:rsidRPr="007229DC">
        <w:rPr>
          <w:rFonts w:ascii="Poppins" w:eastAsia="Times New Roman" w:hAnsi="Poppins" w:cs="Poppins"/>
          <w:sz w:val="22"/>
          <w:szCs w:val="22"/>
          <w:lang w:eastAsia="en-US"/>
        </w:rPr>
        <w:t xml:space="preserve"> systems.  </w:t>
      </w:r>
    </w:p>
    <w:p w14:paraId="12786FB4" w14:textId="2DC27DFF" w:rsidR="62694380" w:rsidRPr="007229DC" w:rsidRDefault="62694380" w:rsidP="62C1629F">
      <w:pPr>
        <w:numPr>
          <w:ilvl w:val="0"/>
          <w:numId w:val="2"/>
        </w:numPr>
        <w:spacing w:beforeAutospacing="1" w:afterAutospacing="1" w:line="240" w:lineRule="auto"/>
        <w:rPr>
          <w:rFonts w:ascii="Poppins" w:eastAsia="Times New Roman" w:hAnsi="Poppins" w:cs="Poppins"/>
          <w:sz w:val="22"/>
          <w:szCs w:val="22"/>
          <w:lang w:eastAsia="en-US"/>
        </w:rPr>
      </w:pPr>
      <w:r w:rsidRPr="007229DC">
        <w:rPr>
          <w:rFonts w:ascii="Poppins" w:eastAsia="Times New Roman" w:hAnsi="Poppins" w:cs="Poppins"/>
          <w:b/>
          <w:bCs/>
          <w:sz w:val="22"/>
          <w:szCs w:val="22"/>
          <w:lang w:eastAsia="en-US"/>
        </w:rPr>
        <w:t xml:space="preserve">Objectives: </w:t>
      </w:r>
      <w:r w:rsidR="007229DC" w:rsidRPr="007229DC">
        <w:rPr>
          <w:rFonts w:ascii="Poppins" w:eastAsia="Times New Roman" w:hAnsi="Poppins" w:cs="Poppins"/>
          <w:sz w:val="22"/>
          <w:szCs w:val="22"/>
          <w:lang w:eastAsia="en-US"/>
        </w:rPr>
        <w:t xml:space="preserve"> </w:t>
      </w:r>
      <w:r w:rsidR="00E565AD">
        <w:rPr>
          <w:rFonts w:ascii="Poppins" w:eastAsia="Times New Roman" w:hAnsi="Poppins" w:cs="Poppins"/>
          <w:sz w:val="22"/>
          <w:szCs w:val="22"/>
          <w:lang w:eastAsia="en-US"/>
        </w:rPr>
        <w:t>Eliminate confusion regarding</w:t>
      </w:r>
      <w:r w:rsidR="007229DC" w:rsidRPr="007229DC">
        <w:rPr>
          <w:rFonts w:ascii="Poppins" w:eastAsia="Times New Roman" w:hAnsi="Poppins" w:cs="Poppins"/>
          <w:sz w:val="22"/>
          <w:szCs w:val="22"/>
          <w:lang w:eastAsia="en-US"/>
        </w:rPr>
        <w:t xml:space="preserve"> </w:t>
      </w:r>
      <w:r w:rsidR="00E565AD">
        <w:rPr>
          <w:rFonts w:ascii="Poppins" w:eastAsia="Times New Roman" w:hAnsi="Poppins" w:cs="Poppins"/>
          <w:sz w:val="22"/>
          <w:szCs w:val="22"/>
          <w:lang w:eastAsia="en-US"/>
        </w:rPr>
        <w:t>required</w:t>
      </w:r>
      <w:r w:rsidR="00E565AD" w:rsidRPr="007229DC">
        <w:rPr>
          <w:rFonts w:ascii="Poppins" w:eastAsia="Times New Roman" w:hAnsi="Poppins" w:cs="Poppins"/>
          <w:sz w:val="22"/>
          <w:szCs w:val="22"/>
          <w:lang w:eastAsia="en-US"/>
        </w:rPr>
        <w:t xml:space="preserve"> </w:t>
      </w:r>
      <w:r w:rsidR="007229DC" w:rsidRPr="007229DC">
        <w:rPr>
          <w:rFonts w:ascii="Poppins" w:eastAsia="Times New Roman" w:hAnsi="Poppins" w:cs="Poppins"/>
          <w:sz w:val="22"/>
          <w:szCs w:val="22"/>
          <w:lang w:eastAsia="en-US"/>
        </w:rPr>
        <w:t xml:space="preserve">information when the </w:t>
      </w:r>
      <w:r w:rsidR="002317DF">
        <w:rPr>
          <w:rFonts w:ascii="Poppins" w:eastAsia="Times New Roman" w:hAnsi="Poppins" w:cs="Poppins"/>
          <w:sz w:val="22"/>
          <w:szCs w:val="22"/>
          <w:lang w:eastAsia="en-US"/>
        </w:rPr>
        <w:t>financial professional</w:t>
      </w:r>
      <w:r w:rsidR="007229DC" w:rsidRPr="007229DC">
        <w:rPr>
          <w:rFonts w:ascii="Poppins" w:eastAsia="Times New Roman" w:hAnsi="Poppins" w:cs="Poppins"/>
          <w:sz w:val="22"/>
          <w:szCs w:val="22"/>
          <w:lang w:eastAsia="en-US"/>
        </w:rPr>
        <w:t xml:space="preserve"> begins working with a new carrier partner to submit business.</w:t>
      </w:r>
    </w:p>
    <w:p w14:paraId="2FB8DA2B" w14:textId="38BD1D8A" w:rsidR="62694380" w:rsidRPr="007229DC" w:rsidRDefault="62694380" w:rsidP="62C1629F">
      <w:pPr>
        <w:numPr>
          <w:ilvl w:val="0"/>
          <w:numId w:val="2"/>
        </w:numPr>
        <w:spacing w:beforeAutospacing="1" w:afterAutospacing="1" w:line="240" w:lineRule="auto"/>
        <w:rPr>
          <w:rFonts w:ascii="Poppins" w:eastAsia="Times New Roman" w:hAnsi="Poppins" w:cs="Poppins"/>
          <w:sz w:val="22"/>
          <w:szCs w:val="22"/>
          <w:lang w:eastAsia="en-US"/>
        </w:rPr>
      </w:pPr>
      <w:r w:rsidRPr="007229DC">
        <w:rPr>
          <w:rFonts w:ascii="Poppins" w:eastAsia="Times New Roman" w:hAnsi="Poppins" w:cs="Poppins"/>
          <w:b/>
          <w:bCs/>
          <w:sz w:val="22"/>
          <w:szCs w:val="22"/>
          <w:lang w:eastAsia="en-US"/>
        </w:rPr>
        <w:t xml:space="preserve">Features: </w:t>
      </w:r>
      <w:r w:rsidR="007229DC" w:rsidRPr="007229DC">
        <w:rPr>
          <w:rFonts w:ascii="Poppins" w:eastAsia="Times New Roman" w:hAnsi="Poppins" w:cs="Poppins"/>
          <w:sz w:val="22"/>
          <w:szCs w:val="22"/>
          <w:lang w:eastAsia="en-US"/>
        </w:rPr>
        <w:t xml:space="preserve">Transaction specific questions in a standardized format.  </w:t>
      </w:r>
    </w:p>
    <w:p w14:paraId="47CECEBD" w14:textId="58736A35" w:rsidR="62C1629F" w:rsidRPr="007229DC" w:rsidRDefault="62694380" w:rsidP="00217951">
      <w:pPr>
        <w:numPr>
          <w:ilvl w:val="0"/>
          <w:numId w:val="2"/>
        </w:numPr>
        <w:spacing w:beforeAutospacing="1" w:afterAutospacing="1" w:line="240" w:lineRule="auto"/>
        <w:rPr>
          <w:rFonts w:ascii="Poppins" w:eastAsia="Times New Roman" w:hAnsi="Poppins" w:cs="Poppins"/>
          <w:sz w:val="22"/>
          <w:szCs w:val="22"/>
          <w:lang w:eastAsia="en-US"/>
        </w:rPr>
      </w:pPr>
      <w:r w:rsidRPr="007229DC">
        <w:rPr>
          <w:rFonts w:ascii="Poppins" w:eastAsia="Times New Roman" w:hAnsi="Poppins" w:cs="Poppins"/>
          <w:b/>
          <w:bCs/>
          <w:sz w:val="22"/>
          <w:szCs w:val="22"/>
          <w:lang w:eastAsia="en-US"/>
        </w:rPr>
        <w:t xml:space="preserve">Objectives: </w:t>
      </w:r>
      <w:r w:rsidR="00E565AD">
        <w:rPr>
          <w:rFonts w:ascii="Poppins" w:eastAsia="Times New Roman" w:hAnsi="Poppins" w:cs="Poppins"/>
          <w:sz w:val="22"/>
          <w:szCs w:val="22"/>
          <w:lang w:eastAsia="en-US"/>
        </w:rPr>
        <w:t>Reduce misinterpretation by</w:t>
      </w:r>
      <w:r w:rsidR="007229DC" w:rsidRPr="007229DC">
        <w:rPr>
          <w:rFonts w:ascii="Poppins" w:eastAsia="Times New Roman" w:hAnsi="Poppins" w:cs="Poppins"/>
          <w:sz w:val="22"/>
          <w:szCs w:val="22"/>
          <w:lang w:eastAsia="en-US"/>
        </w:rPr>
        <w:t xml:space="preserve"> </w:t>
      </w:r>
      <w:r w:rsidR="002317DF">
        <w:rPr>
          <w:rFonts w:ascii="Poppins" w:eastAsia="Times New Roman" w:hAnsi="Poppins" w:cs="Poppins"/>
          <w:sz w:val="22"/>
          <w:szCs w:val="22"/>
          <w:lang w:eastAsia="en-US"/>
        </w:rPr>
        <w:t>financial professional</w:t>
      </w:r>
      <w:r w:rsidR="007229DC" w:rsidRPr="007229DC">
        <w:rPr>
          <w:rFonts w:ascii="Poppins" w:eastAsia="Times New Roman" w:hAnsi="Poppins" w:cs="Poppins"/>
          <w:sz w:val="22"/>
          <w:szCs w:val="22"/>
          <w:lang w:eastAsia="en-US"/>
        </w:rPr>
        <w:t xml:space="preserve"> or their assistant </w:t>
      </w:r>
      <w:del w:id="0" w:author="Jordan Jackson" w:date="2025-04-09T11:28:00Z">
        <w:r w:rsidR="007229DC" w:rsidRPr="007229DC" w:rsidDel="00E565AD">
          <w:rPr>
            <w:rFonts w:ascii="Poppins" w:eastAsia="Times New Roman" w:hAnsi="Poppins" w:cs="Poppins"/>
            <w:sz w:val="22"/>
            <w:szCs w:val="22"/>
            <w:lang w:eastAsia="en-US"/>
          </w:rPr>
          <w:delText xml:space="preserve"> </w:delText>
        </w:r>
      </w:del>
      <w:r w:rsidR="007229DC" w:rsidRPr="007229DC">
        <w:rPr>
          <w:rFonts w:ascii="Poppins" w:eastAsia="Times New Roman" w:hAnsi="Poppins" w:cs="Poppins"/>
          <w:sz w:val="22"/>
          <w:szCs w:val="22"/>
          <w:lang w:eastAsia="en-US"/>
        </w:rPr>
        <w:t xml:space="preserve">because of how </w:t>
      </w:r>
      <w:r w:rsidR="00E565AD">
        <w:rPr>
          <w:rFonts w:ascii="Poppins" w:eastAsia="Times New Roman" w:hAnsi="Poppins" w:cs="Poppins"/>
          <w:sz w:val="22"/>
          <w:szCs w:val="22"/>
          <w:lang w:eastAsia="en-US"/>
        </w:rPr>
        <w:t>a question</w:t>
      </w:r>
      <w:r w:rsidR="00E565AD" w:rsidRPr="007229DC">
        <w:rPr>
          <w:rFonts w:ascii="Poppins" w:eastAsia="Times New Roman" w:hAnsi="Poppins" w:cs="Poppins"/>
          <w:sz w:val="22"/>
          <w:szCs w:val="22"/>
          <w:lang w:eastAsia="en-US"/>
        </w:rPr>
        <w:t xml:space="preserve"> </w:t>
      </w:r>
      <w:r w:rsidR="007229DC" w:rsidRPr="007229DC">
        <w:rPr>
          <w:rFonts w:ascii="Poppins" w:eastAsia="Times New Roman" w:hAnsi="Poppins" w:cs="Poppins"/>
          <w:sz w:val="22"/>
          <w:szCs w:val="22"/>
          <w:lang w:eastAsia="en-US"/>
        </w:rPr>
        <w:t>is worded</w:t>
      </w:r>
      <w:ins w:id="1" w:author="Jordan Jackson" w:date="2025-04-09T11:28:00Z">
        <w:r w:rsidR="00E565AD">
          <w:rPr>
            <w:rFonts w:ascii="Poppins" w:eastAsia="Times New Roman" w:hAnsi="Poppins" w:cs="Poppins"/>
            <w:sz w:val="22"/>
            <w:szCs w:val="22"/>
            <w:lang w:eastAsia="en-US"/>
          </w:rPr>
          <w:t xml:space="preserve">, </w:t>
        </w:r>
      </w:ins>
      <w:r w:rsidR="00E565AD">
        <w:rPr>
          <w:rFonts w:ascii="Poppins" w:eastAsia="Times New Roman" w:hAnsi="Poppins" w:cs="Poppins"/>
          <w:sz w:val="22"/>
          <w:szCs w:val="22"/>
          <w:lang w:eastAsia="en-US"/>
        </w:rPr>
        <w:t>which currently</w:t>
      </w:r>
      <w:r w:rsidR="00972511">
        <w:rPr>
          <w:rFonts w:ascii="Poppins" w:eastAsia="Times New Roman" w:hAnsi="Poppins" w:cs="Poppins"/>
          <w:sz w:val="22"/>
          <w:szCs w:val="22"/>
          <w:lang w:eastAsia="en-US"/>
        </w:rPr>
        <w:t xml:space="preserve"> </w:t>
      </w:r>
      <w:r w:rsidR="00E565AD">
        <w:rPr>
          <w:rFonts w:ascii="Poppins" w:eastAsia="Times New Roman" w:hAnsi="Poppins" w:cs="Poppins"/>
          <w:sz w:val="22"/>
          <w:szCs w:val="22"/>
          <w:lang w:eastAsia="en-US"/>
        </w:rPr>
        <w:t>varies</w:t>
      </w:r>
      <w:r w:rsidR="007229DC" w:rsidRPr="007229DC">
        <w:rPr>
          <w:rFonts w:ascii="Poppins" w:eastAsia="Times New Roman" w:hAnsi="Poppins" w:cs="Poppins"/>
          <w:sz w:val="22"/>
          <w:szCs w:val="22"/>
          <w:lang w:eastAsia="en-US"/>
        </w:rPr>
        <w:t xml:space="preserve"> from platform to platform or carrier to carrier.</w:t>
      </w:r>
    </w:p>
    <w:p w14:paraId="29BF29A5" w14:textId="71A89846" w:rsidR="00445052" w:rsidRPr="007229DC" w:rsidRDefault="43908033" w:rsidP="00F933DB">
      <w:pPr>
        <w:pStyle w:val="Heading3"/>
        <w:spacing w:before="281" w:after="0"/>
        <w:rPr>
          <w:rFonts w:ascii="Poppins" w:hAnsi="Poppins" w:cs="Poppins"/>
          <w:sz w:val="22"/>
          <w:szCs w:val="22"/>
        </w:rPr>
      </w:pPr>
      <w:r w:rsidRPr="007229DC">
        <w:rPr>
          <w:rFonts w:ascii="Poppins" w:eastAsia="Aptos" w:hAnsi="Poppins" w:cs="Poppins"/>
          <w:b/>
          <w:bCs/>
          <w:sz w:val="22"/>
          <w:szCs w:val="22"/>
        </w:rPr>
        <w:t>Timeline for Implementation</w:t>
      </w:r>
    </w:p>
    <w:p w14:paraId="0D1800F9" w14:textId="2420E2BC" w:rsidR="00DE453B" w:rsidRPr="007229DC" w:rsidRDefault="00DE453B" w:rsidP="002B6236">
      <w:pPr>
        <w:pStyle w:val="NormalWeb"/>
        <w:spacing w:before="0" w:beforeAutospacing="0" w:after="0" w:afterAutospacing="0"/>
        <w:rPr>
          <w:rFonts w:ascii="Poppins" w:hAnsi="Poppins" w:cs="Poppins"/>
          <w:sz w:val="22"/>
          <w:szCs w:val="22"/>
        </w:rPr>
      </w:pPr>
      <w:r w:rsidRPr="007229DC">
        <w:rPr>
          <w:rFonts w:ascii="Poppins" w:hAnsi="Poppins" w:cs="Poppins"/>
          <w:b/>
          <w:bCs/>
          <w:sz w:val="22"/>
          <w:szCs w:val="22"/>
        </w:rPr>
        <w:t>Phase 1: Planning &amp; Kickoff</w:t>
      </w:r>
      <w:r w:rsidR="00240397" w:rsidRPr="007229DC">
        <w:rPr>
          <w:rFonts w:ascii="Poppins" w:hAnsi="Poppins" w:cs="Poppins"/>
          <w:b/>
          <w:bCs/>
          <w:sz w:val="22"/>
          <w:szCs w:val="22"/>
        </w:rPr>
        <w:t xml:space="preserve"> (TBD)</w:t>
      </w:r>
    </w:p>
    <w:p w14:paraId="6CEA0D26" w14:textId="77777777" w:rsidR="00DE453B" w:rsidRPr="007229DC" w:rsidRDefault="00DE453B" w:rsidP="002B6236">
      <w:pPr>
        <w:numPr>
          <w:ilvl w:val="0"/>
          <w:numId w:val="7"/>
        </w:numPr>
        <w:spacing w:after="100" w:afterAutospacing="1" w:line="240" w:lineRule="auto"/>
        <w:rPr>
          <w:rFonts w:ascii="Poppins" w:eastAsia="Times New Roman" w:hAnsi="Poppins" w:cs="Poppins"/>
          <w:sz w:val="22"/>
          <w:szCs w:val="22"/>
          <w:lang w:eastAsia="en-US"/>
        </w:rPr>
      </w:pPr>
      <w:r w:rsidRPr="007229DC">
        <w:rPr>
          <w:rFonts w:ascii="Poppins" w:eastAsia="Times New Roman" w:hAnsi="Poppins" w:cs="Poppins"/>
          <w:sz w:val="22"/>
          <w:szCs w:val="22"/>
          <w:lang w:eastAsia="en-US"/>
        </w:rPr>
        <w:t>Kickoff Session: Align on goals, resources, and responsibilities.</w:t>
      </w:r>
    </w:p>
    <w:p w14:paraId="6A074996" w14:textId="77777777" w:rsidR="00DE453B" w:rsidRPr="007229DC" w:rsidRDefault="00DE453B" w:rsidP="002B6236">
      <w:pPr>
        <w:numPr>
          <w:ilvl w:val="0"/>
          <w:numId w:val="7"/>
        </w:numPr>
        <w:spacing w:before="100" w:beforeAutospacing="1" w:after="100" w:afterAutospacing="1" w:line="240" w:lineRule="auto"/>
        <w:rPr>
          <w:rFonts w:ascii="Poppins" w:eastAsia="Times New Roman" w:hAnsi="Poppins" w:cs="Poppins"/>
          <w:sz w:val="22"/>
          <w:szCs w:val="22"/>
          <w:lang w:eastAsia="en-US"/>
        </w:rPr>
      </w:pPr>
      <w:bookmarkStart w:id="2" w:name="_Hlk191897081"/>
      <w:r w:rsidRPr="007229DC">
        <w:rPr>
          <w:rFonts w:ascii="Poppins" w:eastAsia="Times New Roman" w:hAnsi="Poppins" w:cs="Poppins"/>
          <w:sz w:val="22"/>
          <w:szCs w:val="22"/>
          <w:lang w:eastAsia="en-US"/>
        </w:rPr>
        <w:t>Business Case Development: Finalize the business case for stakeholder approval.</w:t>
      </w:r>
    </w:p>
    <w:p w14:paraId="349EF727" w14:textId="6F67518D" w:rsidR="00DE453B" w:rsidRPr="007229DC" w:rsidRDefault="00DE453B" w:rsidP="002B6236">
      <w:pPr>
        <w:numPr>
          <w:ilvl w:val="0"/>
          <w:numId w:val="7"/>
        </w:numPr>
        <w:spacing w:before="100" w:beforeAutospacing="1" w:after="0" w:line="240" w:lineRule="auto"/>
        <w:rPr>
          <w:rFonts w:ascii="Poppins" w:eastAsia="Times New Roman" w:hAnsi="Poppins" w:cs="Poppins"/>
          <w:sz w:val="22"/>
          <w:szCs w:val="22"/>
          <w:lang w:eastAsia="en-US"/>
        </w:rPr>
      </w:pPr>
      <w:r w:rsidRPr="007229DC">
        <w:rPr>
          <w:rFonts w:ascii="Poppins" w:eastAsia="Times New Roman" w:hAnsi="Poppins" w:cs="Poppins"/>
          <w:sz w:val="22"/>
          <w:szCs w:val="22"/>
          <w:lang w:eastAsia="en-US"/>
        </w:rPr>
        <w:lastRenderedPageBreak/>
        <w:t>Workstream Mapping: Define key tasks</w:t>
      </w:r>
      <w:r w:rsidR="002C7E58" w:rsidRPr="007229DC">
        <w:rPr>
          <w:rFonts w:ascii="Poppins" w:eastAsia="Times New Roman" w:hAnsi="Poppins" w:cs="Poppins"/>
          <w:sz w:val="22"/>
          <w:szCs w:val="22"/>
          <w:lang w:eastAsia="en-US"/>
        </w:rPr>
        <w:t xml:space="preserve"> and related to-dos</w:t>
      </w:r>
      <w:r w:rsidRPr="007229DC">
        <w:rPr>
          <w:rFonts w:ascii="Poppins" w:eastAsia="Times New Roman" w:hAnsi="Poppins" w:cs="Poppins"/>
          <w:sz w:val="22"/>
          <w:szCs w:val="22"/>
          <w:lang w:eastAsia="en-US"/>
        </w:rPr>
        <w:t>.</w:t>
      </w:r>
    </w:p>
    <w:bookmarkEnd w:id="2"/>
    <w:p w14:paraId="49014B31" w14:textId="3E58BECF" w:rsidR="00615A91" w:rsidRPr="007229DC" w:rsidRDefault="00615A91" w:rsidP="002B6236">
      <w:pPr>
        <w:pStyle w:val="NormalWeb"/>
        <w:spacing w:before="0" w:beforeAutospacing="0" w:after="0" w:afterAutospacing="0"/>
        <w:rPr>
          <w:rFonts w:ascii="Poppins" w:hAnsi="Poppins" w:cs="Poppins"/>
          <w:sz w:val="22"/>
          <w:szCs w:val="22"/>
        </w:rPr>
      </w:pPr>
      <w:r w:rsidRPr="007229DC">
        <w:rPr>
          <w:rFonts w:ascii="Poppins" w:hAnsi="Poppins" w:cs="Poppins"/>
          <w:b/>
          <w:bCs/>
          <w:sz w:val="22"/>
          <w:szCs w:val="22"/>
        </w:rPr>
        <w:t>Phase 2: Standard Development</w:t>
      </w:r>
      <w:r w:rsidR="00240397" w:rsidRPr="007229DC">
        <w:rPr>
          <w:rFonts w:ascii="Poppins" w:hAnsi="Poppins" w:cs="Poppins"/>
          <w:b/>
          <w:bCs/>
          <w:sz w:val="22"/>
          <w:szCs w:val="22"/>
        </w:rPr>
        <w:t xml:space="preserve"> (TBD)</w:t>
      </w:r>
    </w:p>
    <w:p w14:paraId="51AE7223" w14:textId="77777777" w:rsidR="00615A91" w:rsidRPr="007229DC" w:rsidRDefault="00615A91" w:rsidP="002B6236">
      <w:pPr>
        <w:numPr>
          <w:ilvl w:val="0"/>
          <w:numId w:val="7"/>
        </w:numPr>
        <w:spacing w:after="100" w:afterAutospacing="1" w:line="240" w:lineRule="auto"/>
        <w:rPr>
          <w:rFonts w:ascii="Poppins" w:eastAsia="Times New Roman" w:hAnsi="Poppins" w:cs="Poppins"/>
          <w:sz w:val="22"/>
          <w:szCs w:val="22"/>
          <w:lang w:eastAsia="en-US"/>
        </w:rPr>
      </w:pPr>
      <w:r w:rsidRPr="007229DC">
        <w:rPr>
          <w:rFonts w:ascii="Poppins" w:eastAsia="Times New Roman" w:hAnsi="Poppins" w:cs="Poppins"/>
          <w:sz w:val="22"/>
          <w:szCs w:val="22"/>
          <w:lang w:eastAsia="en-US"/>
        </w:rPr>
        <w:t>Working Group: Aligns on business requirements and data elements.</w:t>
      </w:r>
    </w:p>
    <w:p w14:paraId="2C5D92AA" w14:textId="01D3DD49" w:rsidR="00615A91" w:rsidRPr="007229DC" w:rsidRDefault="00615A91" w:rsidP="62C1629F">
      <w:pPr>
        <w:numPr>
          <w:ilvl w:val="0"/>
          <w:numId w:val="7"/>
        </w:numPr>
        <w:spacing w:before="100" w:beforeAutospacing="1" w:after="100" w:afterAutospacing="1" w:line="240" w:lineRule="auto"/>
        <w:rPr>
          <w:rFonts w:ascii="Poppins" w:eastAsia="Times New Roman" w:hAnsi="Poppins" w:cs="Poppins"/>
          <w:sz w:val="22"/>
          <w:szCs w:val="22"/>
          <w:lang w:eastAsia="en-US"/>
        </w:rPr>
      </w:pPr>
      <w:r w:rsidRPr="007229DC">
        <w:rPr>
          <w:rFonts w:ascii="Poppins" w:eastAsia="Times New Roman" w:hAnsi="Poppins" w:cs="Poppins"/>
          <w:sz w:val="22"/>
          <w:szCs w:val="22"/>
          <w:lang w:eastAsia="en-US"/>
        </w:rPr>
        <w:t xml:space="preserve">Technical </w:t>
      </w:r>
      <w:r w:rsidR="5F67DE1B" w:rsidRPr="007229DC">
        <w:rPr>
          <w:rFonts w:ascii="Poppins" w:eastAsia="Times New Roman" w:hAnsi="Poppins" w:cs="Poppins"/>
          <w:sz w:val="22"/>
          <w:szCs w:val="22"/>
          <w:lang w:eastAsia="en-US"/>
        </w:rPr>
        <w:t>Committee</w:t>
      </w:r>
      <w:r w:rsidRPr="007229DC">
        <w:rPr>
          <w:rFonts w:ascii="Poppins" w:eastAsia="Times New Roman" w:hAnsi="Poppins" w:cs="Poppins"/>
          <w:sz w:val="22"/>
          <w:szCs w:val="22"/>
          <w:lang w:eastAsia="en-US"/>
        </w:rPr>
        <w:t xml:space="preserve">: Create the technical spec in </w:t>
      </w:r>
      <w:proofErr w:type="spellStart"/>
      <w:r w:rsidRPr="007229DC">
        <w:rPr>
          <w:rFonts w:ascii="Poppins" w:eastAsia="Times New Roman" w:hAnsi="Poppins" w:cs="Poppins"/>
          <w:sz w:val="22"/>
          <w:szCs w:val="22"/>
          <w:lang w:eastAsia="en-US"/>
        </w:rPr>
        <w:t>Github</w:t>
      </w:r>
      <w:proofErr w:type="spellEnd"/>
      <w:r w:rsidRPr="007229DC">
        <w:rPr>
          <w:rFonts w:ascii="Poppins" w:eastAsia="Times New Roman" w:hAnsi="Poppins" w:cs="Poppins"/>
          <w:sz w:val="22"/>
          <w:szCs w:val="22"/>
          <w:lang w:eastAsia="en-US"/>
        </w:rPr>
        <w:t xml:space="preserve"> repository.</w:t>
      </w:r>
    </w:p>
    <w:p w14:paraId="1CD05775" w14:textId="77777777" w:rsidR="00615A91" w:rsidRDefault="00615A91" w:rsidP="002B6236">
      <w:pPr>
        <w:numPr>
          <w:ilvl w:val="0"/>
          <w:numId w:val="7"/>
        </w:numPr>
        <w:spacing w:before="100" w:beforeAutospacing="1"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Working Group: Business feasibility testing.</w:t>
      </w:r>
    </w:p>
    <w:p w14:paraId="7FB7D2DB" w14:textId="485E04E5" w:rsidR="00615A91" w:rsidRDefault="00615A91" w:rsidP="62C1629F">
      <w:pPr>
        <w:numPr>
          <w:ilvl w:val="0"/>
          <w:numId w:val="7"/>
        </w:numPr>
        <w:spacing w:before="100" w:beforeAutospacing="1" w:after="0" w:line="240" w:lineRule="auto"/>
        <w:rPr>
          <w:rFonts w:ascii="Poppins" w:eastAsia="Times New Roman" w:hAnsi="Poppins" w:cs="Poppins"/>
          <w:sz w:val="22"/>
          <w:szCs w:val="22"/>
          <w:lang w:eastAsia="en-US"/>
        </w:rPr>
      </w:pPr>
      <w:r w:rsidRPr="62C1629F">
        <w:rPr>
          <w:rFonts w:ascii="Poppins" w:eastAsia="Times New Roman" w:hAnsi="Poppins" w:cs="Poppins"/>
          <w:sz w:val="22"/>
          <w:szCs w:val="22"/>
          <w:lang w:eastAsia="en-US"/>
        </w:rPr>
        <w:t xml:space="preserve">Technical </w:t>
      </w:r>
      <w:r w:rsidR="348E215A" w:rsidRPr="62C1629F">
        <w:rPr>
          <w:rFonts w:ascii="Poppins" w:eastAsia="Times New Roman" w:hAnsi="Poppins" w:cs="Poppins"/>
          <w:sz w:val="22"/>
          <w:szCs w:val="22"/>
          <w:lang w:eastAsia="en-US"/>
        </w:rPr>
        <w:t>Committee</w:t>
      </w:r>
      <w:r w:rsidRPr="62C1629F">
        <w:rPr>
          <w:rFonts w:ascii="Poppins" w:eastAsia="Times New Roman" w:hAnsi="Poppins" w:cs="Poppins"/>
          <w:sz w:val="22"/>
          <w:szCs w:val="22"/>
          <w:lang w:eastAsia="en-US"/>
        </w:rPr>
        <w:t>: Technical feasibility testing.</w:t>
      </w:r>
    </w:p>
    <w:p w14:paraId="4A2113F8" w14:textId="2947D6D8" w:rsidR="00615A91" w:rsidRDefault="00615A91" w:rsidP="002B6236">
      <w:pPr>
        <w:spacing w:after="0" w:line="240" w:lineRule="auto"/>
        <w:rPr>
          <w:rFonts w:ascii="Poppins" w:eastAsia="Times New Roman" w:hAnsi="Poppins" w:cs="Poppins"/>
          <w:b/>
          <w:bCs/>
          <w:sz w:val="22"/>
          <w:szCs w:val="22"/>
          <w:lang w:eastAsia="en-US"/>
        </w:rPr>
      </w:pPr>
      <w:r>
        <w:rPr>
          <w:rFonts w:ascii="Poppins" w:eastAsia="Times New Roman" w:hAnsi="Poppins" w:cs="Poppins"/>
          <w:b/>
          <w:bCs/>
          <w:sz w:val="22"/>
          <w:szCs w:val="22"/>
          <w:lang w:eastAsia="en-US"/>
        </w:rPr>
        <w:t xml:space="preserve">Phase 3: </w:t>
      </w:r>
      <w:r w:rsidRPr="007E595E">
        <w:rPr>
          <w:rFonts w:ascii="Poppins" w:eastAsia="Times New Roman" w:hAnsi="Poppins" w:cs="Poppins"/>
          <w:b/>
          <w:bCs/>
          <w:sz w:val="22"/>
          <w:szCs w:val="22"/>
          <w:lang w:eastAsia="en-US"/>
        </w:rPr>
        <w:t>Governance:</w:t>
      </w:r>
      <w:r w:rsidR="00240397">
        <w:rPr>
          <w:rFonts w:ascii="Poppins" w:eastAsia="Times New Roman" w:hAnsi="Poppins" w:cs="Poppins"/>
          <w:b/>
          <w:bCs/>
          <w:sz w:val="22"/>
          <w:szCs w:val="22"/>
          <w:lang w:eastAsia="en-US"/>
        </w:rPr>
        <w:t xml:space="preserve"> </w:t>
      </w:r>
      <w:r w:rsidR="00240397">
        <w:rPr>
          <w:rFonts w:ascii="Poppins" w:hAnsi="Poppins" w:cs="Poppins"/>
          <w:b/>
          <w:bCs/>
          <w:sz w:val="22"/>
          <w:szCs w:val="22"/>
        </w:rPr>
        <w:t>(TBD)</w:t>
      </w:r>
    </w:p>
    <w:p w14:paraId="7207E709" w14:textId="77777777" w:rsidR="00615A91" w:rsidRDefault="00615A91" w:rsidP="002B6236">
      <w:pPr>
        <w:pStyle w:val="ListParagraph"/>
        <w:numPr>
          <w:ilvl w:val="0"/>
          <w:numId w:val="11"/>
        </w:numPr>
        <w:spacing w:after="100" w:afterAutospacing="1" w:line="240" w:lineRule="auto"/>
        <w:rPr>
          <w:rFonts w:ascii="Poppins" w:eastAsia="Times New Roman" w:hAnsi="Poppins" w:cs="Poppins"/>
          <w:sz w:val="22"/>
          <w:szCs w:val="22"/>
          <w:lang w:eastAsia="en-US"/>
        </w:rPr>
      </w:pPr>
      <w:r w:rsidRPr="005455A0">
        <w:rPr>
          <w:rFonts w:ascii="Poppins" w:eastAsia="Times New Roman" w:hAnsi="Poppins" w:cs="Poppins"/>
          <w:sz w:val="22"/>
          <w:szCs w:val="22"/>
          <w:lang w:eastAsia="en-US"/>
        </w:rPr>
        <w:t>Governance Committee: Reviews the standard</w:t>
      </w:r>
      <w:r>
        <w:rPr>
          <w:rFonts w:ascii="Poppins" w:eastAsia="Times New Roman" w:hAnsi="Poppins" w:cs="Poppins"/>
          <w:sz w:val="22"/>
          <w:szCs w:val="22"/>
          <w:lang w:eastAsia="en-US"/>
        </w:rPr>
        <w:t>.</w:t>
      </w:r>
    </w:p>
    <w:p w14:paraId="34372B39" w14:textId="77777777" w:rsidR="00615A91" w:rsidRDefault="00615A91" w:rsidP="002B6236">
      <w:pPr>
        <w:pStyle w:val="ListParagraph"/>
        <w:numPr>
          <w:ilvl w:val="0"/>
          <w:numId w:val="11"/>
        </w:numPr>
        <w:spacing w:before="100" w:beforeAutospacing="1"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Working Group &amp; Technical Writers: Address any proposed revisions or updates.</w:t>
      </w:r>
    </w:p>
    <w:p w14:paraId="4381F35D" w14:textId="77777777" w:rsidR="00615A91" w:rsidRPr="005455A0" w:rsidRDefault="00615A91" w:rsidP="002B6236">
      <w:pPr>
        <w:pStyle w:val="ListParagraph"/>
        <w:numPr>
          <w:ilvl w:val="0"/>
          <w:numId w:val="11"/>
        </w:numPr>
        <w:spacing w:before="100" w:beforeAutospacing="1" w:after="0"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 xml:space="preserve">Governance Committee: Deploys the standard to </w:t>
      </w:r>
      <w:proofErr w:type="spellStart"/>
      <w:r>
        <w:rPr>
          <w:rFonts w:ascii="Poppins" w:eastAsia="Times New Roman" w:hAnsi="Poppins" w:cs="Poppins"/>
          <w:sz w:val="22"/>
          <w:szCs w:val="22"/>
          <w:lang w:eastAsia="en-US"/>
        </w:rPr>
        <w:t>Github</w:t>
      </w:r>
      <w:proofErr w:type="spellEnd"/>
      <w:r>
        <w:rPr>
          <w:rFonts w:ascii="Poppins" w:eastAsia="Times New Roman" w:hAnsi="Poppins" w:cs="Poppins"/>
          <w:sz w:val="22"/>
          <w:szCs w:val="22"/>
          <w:lang w:eastAsia="en-US"/>
        </w:rPr>
        <w:t>.</w:t>
      </w:r>
    </w:p>
    <w:p w14:paraId="517C7014" w14:textId="0DC34793" w:rsidR="00DE453B" w:rsidRPr="00DE453B" w:rsidRDefault="00DE453B" w:rsidP="002B6236">
      <w:pPr>
        <w:spacing w:after="0" w:line="240" w:lineRule="auto"/>
        <w:rPr>
          <w:rFonts w:ascii="Poppins" w:eastAsia="Times New Roman" w:hAnsi="Poppins" w:cs="Poppins"/>
          <w:sz w:val="22"/>
          <w:szCs w:val="22"/>
          <w:lang w:eastAsia="en-US"/>
        </w:rPr>
      </w:pPr>
      <w:r w:rsidRPr="00DE453B">
        <w:rPr>
          <w:rFonts w:ascii="Poppins" w:eastAsia="Times New Roman" w:hAnsi="Poppins" w:cs="Poppins"/>
          <w:b/>
          <w:bCs/>
          <w:sz w:val="22"/>
          <w:szCs w:val="22"/>
          <w:lang w:eastAsia="en-US"/>
        </w:rPr>
        <w:t xml:space="preserve">Phase </w:t>
      </w:r>
      <w:r w:rsidR="00615A91">
        <w:rPr>
          <w:rFonts w:ascii="Poppins" w:eastAsia="Times New Roman" w:hAnsi="Poppins" w:cs="Poppins"/>
          <w:b/>
          <w:bCs/>
          <w:sz w:val="22"/>
          <w:szCs w:val="22"/>
          <w:lang w:eastAsia="en-US"/>
        </w:rPr>
        <w:t>4</w:t>
      </w:r>
      <w:r w:rsidRPr="00DE453B">
        <w:rPr>
          <w:rFonts w:ascii="Poppins" w:eastAsia="Times New Roman" w:hAnsi="Poppins" w:cs="Poppins"/>
          <w:b/>
          <w:bCs/>
          <w:sz w:val="22"/>
          <w:szCs w:val="22"/>
          <w:lang w:eastAsia="en-US"/>
        </w:rPr>
        <w:t>: MVP Development &amp; Integration</w:t>
      </w:r>
      <w:r w:rsidR="00240397">
        <w:rPr>
          <w:rFonts w:ascii="Poppins" w:eastAsia="Times New Roman" w:hAnsi="Poppins" w:cs="Poppins"/>
          <w:b/>
          <w:bCs/>
          <w:sz w:val="22"/>
          <w:szCs w:val="22"/>
          <w:lang w:eastAsia="en-US"/>
        </w:rPr>
        <w:t xml:space="preserve"> </w:t>
      </w:r>
      <w:r w:rsidR="00240397">
        <w:rPr>
          <w:rFonts w:ascii="Poppins" w:hAnsi="Poppins" w:cs="Poppins"/>
          <w:b/>
          <w:bCs/>
          <w:sz w:val="22"/>
          <w:szCs w:val="22"/>
        </w:rPr>
        <w:t>(TBD)</w:t>
      </w:r>
    </w:p>
    <w:p w14:paraId="2DE49219" w14:textId="77777777" w:rsidR="00DE453B" w:rsidRPr="00DE453B" w:rsidRDefault="00DE453B" w:rsidP="002B6236">
      <w:pPr>
        <w:numPr>
          <w:ilvl w:val="0"/>
          <w:numId w:val="8"/>
        </w:numPr>
        <w:spacing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Platform Development: Build the minimum viable product (MVP), focusing on beneficiary data updates.</w:t>
      </w:r>
    </w:p>
    <w:p w14:paraId="34C592F6" w14:textId="77777777" w:rsidR="00DE453B" w:rsidRPr="00DE453B" w:rsidRDefault="00DE453B" w:rsidP="002B6236">
      <w:pPr>
        <w:numPr>
          <w:ilvl w:val="0"/>
          <w:numId w:val="8"/>
        </w:numPr>
        <w:spacing w:before="100" w:beforeAutospacing="1"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Carrier Integration: Work with at least three carriers for integration.</w:t>
      </w:r>
    </w:p>
    <w:p w14:paraId="1AA3C4F5" w14:textId="77777777" w:rsidR="00DE453B" w:rsidRPr="00DE453B" w:rsidRDefault="00DE453B" w:rsidP="002B6236">
      <w:pPr>
        <w:numPr>
          <w:ilvl w:val="0"/>
          <w:numId w:val="8"/>
        </w:numPr>
        <w:spacing w:after="0"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User Testing: Conduct testing with a limited user base for feedback and adjustments.</w:t>
      </w:r>
    </w:p>
    <w:p w14:paraId="17C79976" w14:textId="2259EBD7" w:rsidR="00DE453B" w:rsidRPr="00DE453B" w:rsidRDefault="00DE453B" w:rsidP="002B6236">
      <w:pPr>
        <w:spacing w:after="0" w:line="240" w:lineRule="auto"/>
        <w:rPr>
          <w:rFonts w:ascii="Poppins" w:eastAsia="Times New Roman" w:hAnsi="Poppins" w:cs="Poppins"/>
          <w:sz w:val="22"/>
          <w:szCs w:val="22"/>
          <w:lang w:eastAsia="en-US"/>
        </w:rPr>
      </w:pPr>
      <w:r w:rsidRPr="00DE453B">
        <w:rPr>
          <w:rFonts w:ascii="Poppins" w:eastAsia="Times New Roman" w:hAnsi="Poppins" w:cs="Poppins"/>
          <w:b/>
          <w:bCs/>
          <w:sz w:val="22"/>
          <w:szCs w:val="22"/>
          <w:lang w:eastAsia="en-US"/>
        </w:rPr>
        <w:t xml:space="preserve">Phase </w:t>
      </w:r>
      <w:r w:rsidR="00615A91">
        <w:rPr>
          <w:rFonts w:ascii="Poppins" w:eastAsia="Times New Roman" w:hAnsi="Poppins" w:cs="Poppins"/>
          <w:b/>
          <w:bCs/>
          <w:sz w:val="22"/>
          <w:szCs w:val="22"/>
          <w:lang w:eastAsia="en-US"/>
        </w:rPr>
        <w:t>5</w:t>
      </w:r>
      <w:r w:rsidRPr="00DE453B">
        <w:rPr>
          <w:rFonts w:ascii="Poppins" w:eastAsia="Times New Roman" w:hAnsi="Poppins" w:cs="Poppins"/>
          <w:b/>
          <w:bCs/>
          <w:sz w:val="22"/>
          <w:szCs w:val="22"/>
          <w:lang w:eastAsia="en-US"/>
        </w:rPr>
        <w:t>: Testing &amp; Launch</w:t>
      </w:r>
      <w:r w:rsidR="00240397">
        <w:rPr>
          <w:rFonts w:ascii="Poppins" w:eastAsia="Times New Roman" w:hAnsi="Poppins" w:cs="Poppins"/>
          <w:b/>
          <w:bCs/>
          <w:sz w:val="22"/>
          <w:szCs w:val="22"/>
          <w:lang w:eastAsia="en-US"/>
        </w:rPr>
        <w:t xml:space="preserve"> </w:t>
      </w:r>
      <w:r w:rsidR="00240397">
        <w:rPr>
          <w:rFonts w:ascii="Poppins" w:hAnsi="Poppins" w:cs="Poppins"/>
          <w:b/>
          <w:bCs/>
          <w:sz w:val="22"/>
          <w:szCs w:val="22"/>
        </w:rPr>
        <w:t>(TBD)</w:t>
      </w:r>
    </w:p>
    <w:p w14:paraId="5F570F05" w14:textId="77777777" w:rsidR="00DE453B" w:rsidRPr="00DE453B" w:rsidRDefault="00DE453B" w:rsidP="002B6236">
      <w:pPr>
        <w:numPr>
          <w:ilvl w:val="0"/>
          <w:numId w:val="9"/>
        </w:numPr>
        <w:spacing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Platform Testing: Perform full-scale testing, including functional and user acceptance testing.</w:t>
      </w:r>
    </w:p>
    <w:p w14:paraId="474B6E6B" w14:textId="77777777" w:rsidR="00DE453B" w:rsidRPr="00DE453B" w:rsidRDefault="00DE453B" w:rsidP="002B6236">
      <w:pPr>
        <w:numPr>
          <w:ilvl w:val="0"/>
          <w:numId w:val="9"/>
        </w:numPr>
        <w:spacing w:before="100" w:beforeAutospacing="1" w:after="0"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Platform Launch: Go live with the MVP and monitor initial performance.</w:t>
      </w:r>
    </w:p>
    <w:p w14:paraId="33D7D065" w14:textId="52BBA01E" w:rsidR="00DE453B" w:rsidRPr="00DE453B" w:rsidRDefault="00DE453B" w:rsidP="002B6236">
      <w:pPr>
        <w:spacing w:after="0" w:line="240" w:lineRule="auto"/>
        <w:rPr>
          <w:rFonts w:ascii="Poppins" w:eastAsia="Times New Roman" w:hAnsi="Poppins" w:cs="Poppins"/>
          <w:sz w:val="22"/>
          <w:szCs w:val="22"/>
          <w:lang w:eastAsia="en-US"/>
        </w:rPr>
      </w:pPr>
      <w:r w:rsidRPr="00DE453B">
        <w:rPr>
          <w:rFonts w:ascii="Poppins" w:eastAsia="Times New Roman" w:hAnsi="Poppins" w:cs="Poppins"/>
          <w:b/>
          <w:bCs/>
          <w:sz w:val="22"/>
          <w:szCs w:val="22"/>
          <w:lang w:eastAsia="en-US"/>
        </w:rPr>
        <w:t>Ongoing Support &amp; Iteration</w:t>
      </w:r>
      <w:r w:rsidR="00240397">
        <w:rPr>
          <w:rFonts w:ascii="Poppins" w:eastAsia="Times New Roman" w:hAnsi="Poppins" w:cs="Poppins"/>
          <w:sz w:val="22"/>
          <w:szCs w:val="22"/>
          <w:lang w:eastAsia="en-US"/>
        </w:rPr>
        <w:t xml:space="preserve"> </w:t>
      </w:r>
      <w:r w:rsidR="00240397">
        <w:rPr>
          <w:rFonts w:ascii="Poppins" w:hAnsi="Poppins" w:cs="Poppins"/>
          <w:b/>
          <w:bCs/>
          <w:sz w:val="22"/>
          <w:szCs w:val="22"/>
        </w:rPr>
        <w:t>(TBD)</w:t>
      </w:r>
    </w:p>
    <w:p w14:paraId="79627E24" w14:textId="77777777" w:rsidR="00DE453B" w:rsidRPr="00DE453B" w:rsidRDefault="00DE453B" w:rsidP="002B6236">
      <w:pPr>
        <w:numPr>
          <w:ilvl w:val="0"/>
          <w:numId w:val="10"/>
        </w:numPr>
        <w:spacing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 xml:space="preserve">Continuous Monitoring: Address any issues or </w:t>
      </w:r>
      <w:proofErr w:type="gramStart"/>
      <w:r w:rsidRPr="00DE453B">
        <w:rPr>
          <w:rFonts w:ascii="Poppins" w:eastAsia="Times New Roman" w:hAnsi="Poppins" w:cs="Poppins"/>
          <w:sz w:val="22"/>
          <w:szCs w:val="22"/>
          <w:lang w:eastAsia="en-US"/>
        </w:rPr>
        <w:t>bugs</w:t>
      </w:r>
      <w:proofErr w:type="gramEnd"/>
      <w:r w:rsidRPr="00DE453B">
        <w:rPr>
          <w:rFonts w:ascii="Poppins" w:eastAsia="Times New Roman" w:hAnsi="Poppins" w:cs="Poppins"/>
          <w:sz w:val="22"/>
          <w:szCs w:val="22"/>
          <w:lang w:eastAsia="en-US"/>
        </w:rPr>
        <w:t xml:space="preserve"> post-launch.</w:t>
      </w:r>
    </w:p>
    <w:p w14:paraId="2C43AB0C" w14:textId="2B356A57" w:rsidR="00445052" w:rsidRDefault="00DE453B" w:rsidP="002B6236">
      <w:pPr>
        <w:numPr>
          <w:ilvl w:val="0"/>
          <w:numId w:val="10"/>
        </w:numPr>
        <w:spacing w:before="100" w:beforeAutospacing="1"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Iterative Improvements: Plan for additional features or scaling as needed.</w:t>
      </w:r>
    </w:p>
    <w:p w14:paraId="5F049F43" w14:textId="0C5421FB" w:rsidR="007F3FAA" w:rsidRDefault="007F3FAA" w:rsidP="002B6236">
      <w:pPr>
        <w:numPr>
          <w:ilvl w:val="0"/>
          <w:numId w:val="10"/>
        </w:numPr>
        <w:spacing w:before="100" w:beforeAutospacing="1"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Track Implementation of standards on IRI’s Digital First Dashboard.</w:t>
      </w:r>
    </w:p>
    <w:p w14:paraId="5F62F320" w14:textId="032F791F" w:rsidR="006C7090" w:rsidRPr="000C11F6" w:rsidRDefault="006C7090" w:rsidP="002B6236">
      <w:pPr>
        <w:numPr>
          <w:ilvl w:val="0"/>
          <w:numId w:val="10"/>
        </w:numPr>
        <w:spacing w:before="100" w:beforeAutospacing="1"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Track Measures of Success to report on IRI’s Digital First Dashboard.</w:t>
      </w:r>
    </w:p>
    <w:p w14:paraId="5B87770F" w14:textId="1810A7CF" w:rsidR="0097335F" w:rsidRPr="0097335F" w:rsidRDefault="00CA1200" w:rsidP="0097335F">
      <w:pPr>
        <w:spacing w:after="0" w:line="240" w:lineRule="auto"/>
        <w:rPr>
          <w:rFonts w:ascii="Poppins" w:eastAsia="Times New Roman" w:hAnsi="Poppins" w:cs="Poppins"/>
          <w:color w:val="0F4761" w:themeColor="accent1" w:themeShade="BF"/>
          <w:sz w:val="22"/>
          <w:szCs w:val="22"/>
          <w:lang w:eastAsia="en-US"/>
        </w:rPr>
      </w:pPr>
      <w:r>
        <w:rPr>
          <w:rFonts w:ascii="Poppins" w:eastAsia="Times New Roman" w:hAnsi="Poppins" w:cs="Poppins"/>
          <w:b/>
          <w:bCs/>
          <w:color w:val="0F4761" w:themeColor="accent1" w:themeShade="BF"/>
          <w:sz w:val="22"/>
          <w:szCs w:val="22"/>
          <w:lang w:eastAsia="en-US"/>
        </w:rPr>
        <w:t>Working Group Firms</w:t>
      </w:r>
      <w:r w:rsidR="0097335F" w:rsidRPr="0097335F">
        <w:rPr>
          <w:rFonts w:ascii="Poppins" w:eastAsia="Times New Roman" w:hAnsi="Poppins" w:cs="Poppins"/>
          <w:color w:val="0F4761" w:themeColor="accent1" w:themeShade="BF"/>
          <w:sz w:val="22"/>
          <w:szCs w:val="22"/>
          <w:lang w:eastAsia="en-US"/>
        </w:rPr>
        <w:t>:</w:t>
      </w:r>
    </w:p>
    <w:p w14:paraId="2C078E63" w14:textId="72ACA871" w:rsidR="00445052" w:rsidRDefault="001100DF" w:rsidP="00F511C3">
      <w:pPr>
        <w:spacing w:after="0"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American Equity, Athene</w:t>
      </w:r>
      <w:r w:rsidR="00972511">
        <w:rPr>
          <w:rFonts w:ascii="Poppins" w:eastAsia="Times New Roman" w:hAnsi="Poppins" w:cs="Poppins"/>
          <w:sz w:val="22"/>
          <w:szCs w:val="22"/>
          <w:lang w:eastAsia="en-US"/>
        </w:rPr>
        <w:t>, Edward Jones,</w:t>
      </w:r>
      <w:r w:rsidR="00972511" w:rsidRPr="00972511">
        <w:rPr>
          <w:rFonts w:ascii="Poppins" w:eastAsia="Times New Roman" w:hAnsi="Poppins" w:cs="Poppins"/>
          <w:sz w:val="22"/>
          <w:szCs w:val="22"/>
          <w:lang w:eastAsia="en-US"/>
        </w:rPr>
        <w:t xml:space="preserve"> </w:t>
      </w:r>
      <w:r w:rsidR="00972511">
        <w:rPr>
          <w:rFonts w:ascii="Poppins" w:eastAsia="Times New Roman" w:hAnsi="Poppins" w:cs="Poppins"/>
          <w:sz w:val="22"/>
          <w:szCs w:val="22"/>
          <w:lang w:eastAsia="en-US"/>
        </w:rPr>
        <w:t>Raymond James</w:t>
      </w:r>
    </w:p>
    <w:p w14:paraId="34762DDB" w14:textId="77777777" w:rsidR="00F713E2" w:rsidRDefault="00F713E2" w:rsidP="00F511C3">
      <w:pPr>
        <w:spacing w:after="0" w:line="240" w:lineRule="auto"/>
        <w:rPr>
          <w:rFonts w:ascii="Poppins" w:eastAsia="Times New Roman" w:hAnsi="Poppins" w:cs="Poppins"/>
          <w:sz w:val="22"/>
          <w:szCs w:val="22"/>
          <w:lang w:eastAsia="en-US"/>
        </w:rPr>
      </w:pPr>
    </w:p>
    <w:p w14:paraId="4248EF0F" w14:textId="77777777" w:rsidR="00F713E2" w:rsidRDefault="00F713E2" w:rsidP="00F511C3">
      <w:pPr>
        <w:spacing w:after="0" w:line="240" w:lineRule="auto"/>
        <w:rPr>
          <w:rFonts w:ascii="Poppins" w:eastAsia="Times New Roman" w:hAnsi="Poppins" w:cs="Poppins"/>
          <w:sz w:val="22"/>
          <w:szCs w:val="22"/>
          <w:lang w:eastAsia="en-US"/>
        </w:rPr>
      </w:pPr>
    </w:p>
    <w:p w14:paraId="611AAEE6" w14:textId="77777777" w:rsidR="00F713E2" w:rsidRDefault="00F713E2" w:rsidP="00F511C3">
      <w:pPr>
        <w:spacing w:after="0" w:line="240" w:lineRule="auto"/>
        <w:rPr>
          <w:rFonts w:ascii="Poppins" w:eastAsia="Times New Roman" w:hAnsi="Poppins" w:cs="Poppins"/>
          <w:sz w:val="22"/>
          <w:szCs w:val="22"/>
          <w:lang w:eastAsia="en-US"/>
        </w:rPr>
      </w:pPr>
    </w:p>
    <w:p w14:paraId="4713AFD4" w14:textId="77777777" w:rsidR="00F713E2" w:rsidRDefault="00F713E2" w:rsidP="00F511C3">
      <w:pPr>
        <w:spacing w:after="0" w:line="240" w:lineRule="auto"/>
        <w:rPr>
          <w:rFonts w:ascii="Poppins" w:eastAsia="Times New Roman" w:hAnsi="Poppins" w:cs="Poppins"/>
          <w:sz w:val="22"/>
          <w:szCs w:val="22"/>
          <w:lang w:eastAsia="en-US"/>
        </w:rPr>
      </w:pPr>
    </w:p>
    <w:p w14:paraId="58F7BFA4" w14:textId="77777777" w:rsidR="003F7657" w:rsidRDefault="003F7657" w:rsidP="00F511C3">
      <w:pPr>
        <w:spacing w:after="0" w:line="240" w:lineRule="auto"/>
        <w:rPr>
          <w:rFonts w:ascii="Poppins" w:eastAsia="Times New Roman" w:hAnsi="Poppins" w:cs="Poppins"/>
          <w:sz w:val="22"/>
          <w:szCs w:val="22"/>
          <w:lang w:eastAsia="en-US"/>
        </w:rPr>
      </w:pPr>
    </w:p>
    <w:p w14:paraId="495D0B30" w14:textId="77777777" w:rsidR="003F7657" w:rsidRDefault="003F7657" w:rsidP="00F511C3">
      <w:pPr>
        <w:spacing w:after="0" w:line="240" w:lineRule="auto"/>
        <w:rPr>
          <w:rFonts w:ascii="Poppins" w:eastAsia="Times New Roman" w:hAnsi="Poppins" w:cs="Poppins"/>
          <w:sz w:val="22"/>
          <w:szCs w:val="22"/>
          <w:lang w:eastAsia="en-US"/>
        </w:rPr>
      </w:pPr>
    </w:p>
    <w:p w14:paraId="6E3354AC" w14:textId="77777777" w:rsidR="003F7657" w:rsidRDefault="003F7657" w:rsidP="00F511C3">
      <w:pPr>
        <w:spacing w:after="0" w:line="240" w:lineRule="auto"/>
        <w:rPr>
          <w:rFonts w:ascii="Poppins" w:eastAsia="Times New Roman" w:hAnsi="Poppins" w:cs="Poppins"/>
          <w:sz w:val="22"/>
          <w:szCs w:val="22"/>
          <w:lang w:eastAsia="en-US"/>
        </w:rPr>
      </w:pPr>
    </w:p>
    <w:p w14:paraId="200F5D5E" w14:textId="77777777" w:rsidR="00F713E2" w:rsidRPr="00961936" w:rsidRDefault="00F713E2" w:rsidP="00F713E2">
      <w:pPr>
        <w:pStyle w:val="Footer"/>
        <w:rPr>
          <w:i/>
          <w:iCs/>
          <w:sz w:val="16"/>
          <w:szCs w:val="16"/>
        </w:rPr>
      </w:pPr>
      <w:r w:rsidRPr="00961936">
        <w:rPr>
          <w:i/>
          <w:iCs/>
          <w:sz w:val="16"/>
          <w:szCs w:val="16"/>
        </w:rPr>
        <w:t>The views, opinions, and information expressed in this document do not constitute a legal opinion or conclusions of the Insured Retirement Institute, its staff, or its member companies, and should not be used as the sole basis for making individual company decisions or conclusions. Each member company should exercise its own independent business judgment in making implementation and compliance decisions.</w:t>
      </w:r>
    </w:p>
    <w:p w14:paraId="0000216F" w14:textId="77777777" w:rsidR="00F713E2" w:rsidRPr="00235487" w:rsidRDefault="00F713E2" w:rsidP="00F511C3">
      <w:pPr>
        <w:spacing w:after="0" w:line="240" w:lineRule="auto"/>
        <w:rPr>
          <w:sz w:val="22"/>
          <w:szCs w:val="22"/>
        </w:rPr>
      </w:pPr>
    </w:p>
    <w:sectPr w:rsidR="00F713E2" w:rsidRPr="002354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DB4C3" w14:textId="77777777" w:rsidR="00CF6347" w:rsidRDefault="00CF6347" w:rsidP="00245E6D">
      <w:pPr>
        <w:spacing w:after="0" w:line="240" w:lineRule="auto"/>
      </w:pPr>
      <w:r>
        <w:separator/>
      </w:r>
    </w:p>
  </w:endnote>
  <w:endnote w:type="continuationSeparator" w:id="0">
    <w:p w14:paraId="322DB898" w14:textId="77777777" w:rsidR="00CF6347" w:rsidRDefault="00CF6347" w:rsidP="00245E6D">
      <w:pPr>
        <w:spacing w:after="0" w:line="240" w:lineRule="auto"/>
      </w:pPr>
      <w:r>
        <w:continuationSeparator/>
      </w:r>
    </w:p>
  </w:endnote>
  <w:endnote w:type="continuationNotice" w:id="1">
    <w:p w14:paraId="2ED7EF4E" w14:textId="77777777" w:rsidR="00CF6347" w:rsidRDefault="00CF63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11839" w14:textId="77777777" w:rsidR="00CF6347" w:rsidRDefault="00CF6347" w:rsidP="00245E6D">
      <w:pPr>
        <w:spacing w:after="0" w:line="240" w:lineRule="auto"/>
      </w:pPr>
      <w:r>
        <w:separator/>
      </w:r>
    </w:p>
  </w:footnote>
  <w:footnote w:type="continuationSeparator" w:id="0">
    <w:p w14:paraId="06BAEA42" w14:textId="77777777" w:rsidR="00CF6347" w:rsidRDefault="00CF6347" w:rsidP="00245E6D">
      <w:pPr>
        <w:spacing w:after="0" w:line="240" w:lineRule="auto"/>
      </w:pPr>
      <w:r>
        <w:continuationSeparator/>
      </w:r>
    </w:p>
  </w:footnote>
  <w:footnote w:type="continuationNotice" w:id="1">
    <w:p w14:paraId="290776E9" w14:textId="77777777" w:rsidR="00CF6347" w:rsidRDefault="00CF63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7E291" w14:textId="64E3B33B" w:rsidR="00245E6D" w:rsidRDefault="00245E6D" w:rsidP="00245E6D">
    <w:pPr>
      <w:pStyle w:val="Header"/>
      <w:jc w:val="right"/>
    </w:pPr>
    <w:r>
      <w:rPr>
        <w:noProof/>
      </w:rPr>
      <w:drawing>
        <wp:inline distT="0" distB="0" distL="0" distR="0" wp14:anchorId="0E5FDCEA" wp14:editId="0EAAC7DD">
          <wp:extent cx="1338072" cy="468141"/>
          <wp:effectExtent l="0" t="0" r="0" b="8255"/>
          <wp:docPr id="181266089" name="Picture 1" descr="A blue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6089" name="Picture 1" descr="A blue and black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45677" cy="47080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21AA"/>
    <w:multiLevelType w:val="hybridMultilevel"/>
    <w:tmpl w:val="4670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45CA9"/>
    <w:multiLevelType w:val="hybridMultilevel"/>
    <w:tmpl w:val="16EA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51BD8"/>
    <w:multiLevelType w:val="hybridMultilevel"/>
    <w:tmpl w:val="A8EC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915FF"/>
    <w:multiLevelType w:val="hybridMultilevel"/>
    <w:tmpl w:val="18F2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87A50"/>
    <w:multiLevelType w:val="hybridMultilevel"/>
    <w:tmpl w:val="5CA6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36618"/>
    <w:multiLevelType w:val="multilevel"/>
    <w:tmpl w:val="EA3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D3BA9"/>
    <w:multiLevelType w:val="multilevel"/>
    <w:tmpl w:val="E7C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D156D"/>
    <w:multiLevelType w:val="multilevel"/>
    <w:tmpl w:val="3A9C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53963"/>
    <w:multiLevelType w:val="hybridMultilevel"/>
    <w:tmpl w:val="83A4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31698"/>
    <w:multiLevelType w:val="multilevel"/>
    <w:tmpl w:val="11F0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9578A"/>
    <w:multiLevelType w:val="hybridMultilevel"/>
    <w:tmpl w:val="3B70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E7624"/>
    <w:multiLevelType w:val="multilevel"/>
    <w:tmpl w:val="212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369F3"/>
    <w:multiLevelType w:val="multilevel"/>
    <w:tmpl w:val="D4BA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046C17"/>
    <w:multiLevelType w:val="multilevel"/>
    <w:tmpl w:val="02F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83CD7"/>
    <w:multiLevelType w:val="multilevel"/>
    <w:tmpl w:val="9B38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B5653F"/>
    <w:multiLevelType w:val="multilevel"/>
    <w:tmpl w:val="E58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151544">
    <w:abstractNumId w:val="6"/>
  </w:num>
  <w:num w:numId="2" w16cid:durableId="2100445268">
    <w:abstractNumId w:val="4"/>
  </w:num>
  <w:num w:numId="3" w16cid:durableId="1789930485">
    <w:abstractNumId w:val="0"/>
  </w:num>
  <w:num w:numId="4" w16cid:durableId="656299614">
    <w:abstractNumId w:val="2"/>
  </w:num>
  <w:num w:numId="5" w16cid:durableId="1256402781">
    <w:abstractNumId w:val="10"/>
  </w:num>
  <w:num w:numId="6" w16cid:durableId="126513907">
    <w:abstractNumId w:val="8"/>
  </w:num>
  <w:num w:numId="7" w16cid:durableId="1708337255">
    <w:abstractNumId w:val="5"/>
  </w:num>
  <w:num w:numId="8" w16cid:durableId="670065345">
    <w:abstractNumId w:val="9"/>
  </w:num>
  <w:num w:numId="9" w16cid:durableId="2056390525">
    <w:abstractNumId w:val="13"/>
  </w:num>
  <w:num w:numId="10" w16cid:durableId="685328512">
    <w:abstractNumId w:val="15"/>
  </w:num>
  <w:num w:numId="11" w16cid:durableId="491722246">
    <w:abstractNumId w:val="1"/>
  </w:num>
  <w:num w:numId="12" w16cid:durableId="1824203677">
    <w:abstractNumId w:val="11"/>
  </w:num>
  <w:num w:numId="13" w16cid:durableId="648367347">
    <w:abstractNumId w:val="7"/>
  </w:num>
  <w:num w:numId="14" w16cid:durableId="2047291738">
    <w:abstractNumId w:val="3"/>
  </w:num>
  <w:num w:numId="15" w16cid:durableId="776365309">
    <w:abstractNumId w:val="14"/>
  </w:num>
  <w:num w:numId="16" w16cid:durableId="58237998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rdan Jackson">
    <w15:presenceInfo w15:providerId="AD" w15:userId="S::jjackson15@rjf.com::9a48eb77-5384-45c7-88f0-1ad09d6e15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DAC31A"/>
    <w:rsid w:val="00005289"/>
    <w:rsid w:val="0001561F"/>
    <w:rsid w:val="00022FAF"/>
    <w:rsid w:val="000544EB"/>
    <w:rsid w:val="00057A55"/>
    <w:rsid w:val="0008109C"/>
    <w:rsid w:val="000A06A0"/>
    <w:rsid w:val="000A4052"/>
    <w:rsid w:val="000A6EE9"/>
    <w:rsid w:val="000B6954"/>
    <w:rsid w:val="000C11F6"/>
    <w:rsid w:val="000F5FA7"/>
    <w:rsid w:val="001100DF"/>
    <w:rsid w:val="0014727E"/>
    <w:rsid w:val="001601A2"/>
    <w:rsid w:val="00164A94"/>
    <w:rsid w:val="00177A68"/>
    <w:rsid w:val="001D0CCA"/>
    <w:rsid w:val="001D307A"/>
    <w:rsid w:val="001F2686"/>
    <w:rsid w:val="002234D5"/>
    <w:rsid w:val="002317DF"/>
    <w:rsid w:val="00235476"/>
    <w:rsid w:val="00235487"/>
    <w:rsid w:val="00240397"/>
    <w:rsid w:val="00245E6D"/>
    <w:rsid w:val="002B6236"/>
    <w:rsid w:val="002B66A0"/>
    <w:rsid w:val="002C7E58"/>
    <w:rsid w:val="00325FB5"/>
    <w:rsid w:val="00332AA5"/>
    <w:rsid w:val="00355F61"/>
    <w:rsid w:val="00380217"/>
    <w:rsid w:val="003D7469"/>
    <w:rsid w:val="003E308B"/>
    <w:rsid w:val="003F0E93"/>
    <w:rsid w:val="003F37FB"/>
    <w:rsid w:val="003F7657"/>
    <w:rsid w:val="00432EB6"/>
    <w:rsid w:val="00445052"/>
    <w:rsid w:val="0049340A"/>
    <w:rsid w:val="00495293"/>
    <w:rsid w:val="004A4184"/>
    <w:rsid w:val="004C21DE"/>
    <w:rsid w:val="004C2C5B"/>
    <w:rsid w:val="004E4EA9"/>
    <w:rsid w:val="00513F7B"/>
    <w:rsid w:val="00536FE0"/>
    <w:rsid w:val="005455A0"/>
    <w:rsid w:val="005471FA"/>
    <w:rsid w:val="0059611C"/>
    <w:rsid w:val="005C015F"/>
    <w:rsid w:val="005F7F12"/>
    <w:rsid w:val="00615A91"/>
    <w:rsid w:val="00620A5C"/>
    <w:rsid w:val="00632496"/>
    <w:rsid w:val="00690292"/>
    <w:rsid w:val="0069377A"/>
    <w:rsid w:val="006941B3"/>
    <w:rsid w:val="0069757A"/>
    <w:rsid w:val="006C7090"/>
    <w:rsid w:val="006D55DD"/>
    <w:rsid w:val="007202B2"/>
    <w:rsid w:val="007229DC"/>
    <w:rsid w:val="0073676B"/>
    <w:rsid w:val="007527D6"/>
    <w:rsid w:val="007C6CB2"/>
    <w:rsid w:val="007C7066"/>
    <w:rsid w:val="007E595E"/>
    <w:rsid w:val="007E68A5"/>
    <w:rsid w:val="007E6AD1"/>
    <w:rsid w:val="007F352B"/>
    <w:rsid w:val="007F3FAA"/>
    <w:rsid w:val="008228E4"/>
    <w:rsid w:val="00843403"/>
    <w:rsid w:val="008611FE"/>
    <w:rsid w:val="008765B4"/>
    <w:rsid w:val="0088055D"/>
    <w:rsid w:val="008B3882"/>
    <w:rsid w:val="008C23CC"/>
    <w:rsid w:val="008D5ED7"/>
    <w:rsid w:val="008F629C"/>
    <w:rsid w:val="00907B8E"/>
    <w:rsid w:val="00913EEC"/>
    <w:rsid w:val="00926828"/>
    <w:rsid w:val="00937093"/>
    <w:rsid w:val="00972511"/>
    <w:rsid w:val="0097335F"/>
    <w:rsid w:val="009D25B1"/>
    <w:rsid w:val="00A27E34"/>
    <w:rsid w:val="00A32E29"/>
    <w:rsid w:val="00A72FF4"/>
    <w:rsid w:val="00AE3A56"/>
    <w:rsid w:val="00AE7F54"/>
    <w:rsid w:val="00B366D7"/>
    <w:rsid w:val="00BD69B0"/>
    <w:rsid w:val="00BD6D78"/>
    <w:rsid w:val="00BF3501"/>
    <w:rsid w:val="00C34114"/>
    <w:rsid w:val="00C46367"/>
    <w:rsid w:val="00C531FE"/>
    <w:rsid w:val="00C77309"/>
    <w:rsid w:val="00CA1200"/>
    <w:rsid w:val="00CA14CB"/>
    <w:rsid w:val="00CA6F7B"/>
    <w:rsid w:val="00CC6DC7"/>
    <w:rsid w:val="00CE1E5C"/>
    <w:rsid w:val="00CF6347"/>
    <w:rsid w:val="00D14D89"/>
    <w:rsid w:val="00D150C7"/>
    <w:rsid w:val="00D70739"/>
    <w:rsid w:val="00D86B2F"/>
    <w:rsid w:val="00DE453B"/>
    <w:rsid w:val="00DE651D"/>
    <w:rsid w:val="00E02646"/>
    <w:rsid w:val="00E05A44"/>
    <w:rsid w:val="00E17807"/>
    <w:rsid w:val="00E565AD"/>
    <w:rsid w:val="00E62F58"/>
    <w:rsid w:val="00F06A50"/>
    <w:rsid w:val="00F124F5"/>
    <w:rsid w:val="00F27B91"/>
    <w:rsid w:val="00F34863"/>
    <w:rsid w:val="00F511C3"/>
    <w:rsid w:val="00F57222"/>
    <w:rsid w:val="00F6269A"/>
    <w:rsid w:val="00F713E2"/>
    <w:rsid w:val="00F933DB"/>
    <w:rsid w:val="00FC2A53"/>
    <w:rsid w:val="00FD080F"/>
    <w:rsid w:val="048003C2"/>
    <w:rsid w:val="1718DE6C"/>
    <w:rsid w:val="1A7FFB86"/>
    <w:rsid w:val="1C73D4A6"/>
    <w:rsid w:val="1EB6F21E"/>
    <w:rsid w:val="2515D986"/>
    <w:rsid w:val="2A91336B"/>
    <w:rsid w:val="2BC0B152"/>
    <w:rsid w:val="2C9FB9FA"/>
    <w:rsid w:val="2FB78F11"/>
    <w:rsid w:val="300ED713"/>
    <w:rsid w:val="348E215A"/>
    <w:rsid w:val="366AECD9"/>
    <w:rsid w:val="40ED0B96"/>
    <w:rsid w:val="414B525D"/>
    <w:rsid w:val="43908033"/>
    <w:rsid w:val="5228222A"/>
    <w:rsid w:val="53104C22"/>
    <w:rsid w:val="53907DEE"/>
    <w:rsid w:val="54DAC31A"/>
    <w:rsid w:val="56DF10F5"/>
    <w:rsid w:val="5EADB913"/>
    <w:rsid w:val="5F67DE1B"/>
    <w:rsid w:val="62694380"/>
    <w:rsid w:val="62C1629F"/>
    <w:rsid w:val="6940F62D"/>
    <w:rsid w:val="6CF5496D"/>
    <w:rsid w:val="72586221"/>
    <w:rsid w:val="7F29C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C31A"/>
  <w15:chartTrackingRefBased/>
  <w15:docId w15:val="{7D99118C-C40B-4DD0-A0A0-A94348BC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A91"/>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FB78F11"/>
    <w:pPr>
      <w:ind w:left="720"/>
      <w:contextualSpacing/>
    </w:pPr>
  </w:style>
  <w:style w:type="paragraph" w:styleId="Header">
    <w:name w:val="header"/>
    <w:basedOn w:val="Normal"/>
    <w:link w:val="HeaderChar"/>
    <w:uiPriority w:val="99"/>
    <w:unhideWhenUsed/>
    <w:rsid w:val="00245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E6D"/>
  </w:style>
  <w:style w:type="paragraph" w:styleId="Footer">
    <w:name w:val="footer"/>
    <w:basedOn w:val="Normal"/>
    <w:link w:val="FooterChar"/>
    <w:uiPriority w:val="99"/>
    <w:unhideWhenUsed/>
    <w:rsid w:val="00245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E6D"/>
  </w:style>
  <w:style w:type="character" w:styleId="Strong">
    <w:name w:val="Strong"/>
    <w:basedOn w:val="DefaultParagraphFont"/>
    <w:uiPriority w:val="22"/>
    <w:qFormat/>
    <w:rsid w:val="0097335F"/>
    <w:rPr>
      <w:b/>
      <w:bCs/>
    </w:rPr>
  </w:style>
  <w:style w:type="character" w:styleId="Emphasis">
    <w:name w:val="Emphasis"/>
    <w:basedOn w:val="DefaultParagraphFont"/>
    <w:uiPriority w:val="20"/>
    <w:qFormat/>
    <w:rsid w:val="0097335F"/>
    <w:rPr>
      <w:i/>
      <w:iCs/>
    </w:rPr>
  </w:style>
  <w:style w:type="paragraph" w:styleId="NormalWeb">
    <w:name w:val="Normal (Web)"/>
    <w:basedOn w:val="Normal"/>
    <w:uiPriority w:val="99"/>
    <w:semiHidden/>
    <w:unhideWhenUsed/>
    <w:rsid w:val="00DE453B"/>
    <w:pPr>
      <w:spacing w:before="100" w:beforeAutospacing="1" w:after="100" w:afterAutospacing="1" w:line="240" w:lineRule="auto"/>
    </w:pPr>
    <w:rPr>
      <w:rFonts w:ascii="Times New Roman" w:eastAsia="Times New Roman" w:hAnsi="Times New Roman" w:cs="Times New Roman"/>
      <w:lang w:eastAsia="en-US"/>
    </w:rPr>
  </w:style>
  <w:style w:type="paragraph" w:styleId="Revision">
    <w:name w:val="Revision"/>
    <w:hidden/>
    <w:uiPriority w:val="99"/>
    <w:semiHidden/>
    <w:rsid w:val="00E565AD"/>
    <w:pPr>
      <w:spacing w:after="0" w:line="240" w:lineRule="auto"/>
    </w:pPr>
  </w:style>
  <w:style w:type="character" w:styleId="CommentReference">
    <w:name w:val="annotation reference"/>
    <w:basedOn w:val="DefaultParagraphFont"/>
    <w:uiPriority w:val="99"/>
    <w:semiHidden/>
    <w:unhideWhenUsed/>
    <w:rsid w:val="00E565AD"/>
    <w:rPr>
      <w:sz w:val="16"/>
      <w:szCs w:val="16"/>
    </w:rPr>
  </w:style>
  <w:style w:type="paragraph" w:styleId="CommentText">
    <w:name w:val="annotation text"/>
    <w:basedOn w:val="Normal"/>
    <w:link w:val="CommentTextChar"/>
    <w:uiPriority w:val="99"/>
    <w:unhideWhenUsed/>
    <w:rsid w:val="00E565AD"/>
    <w:pPr>
      <w:spacing w:line="240" w:lineRule="auto"/>
    </w:pPr>
    <w:rPr>
      <w:sz w:val="20"/>
      <w:szCs w:val="20"/>
    </w:rPr>
  </w:style>
  <w:style w:type="character" w:customStyle="1" w:styleId="CommentTextChar">
    <w:name w:val="Comment Text Char"/>
    <w:basedOn w:val="DefaultParagraphFont"/>
    <w:link w:val="CommentText"/>
    <w:uiPriority w:val="99"/>
    <w:rsid w:val="00E565AD"/>
    <w:rPr>
      <w:sz w:val="20"/>
      <w:szCs w:val="20"/>
    </w:rPr>
  </w:style>
  <w:style w:type="paragraph" w:styleId="CommentSubject">
    <w:name w:val="annotation subject"/>
    <w:basedOn w:val="CommentText"/>
    <w:next w:val="CommentText"/>
    <w:link w:val="CommentSubjectChar"/>
    <w:uiPriority w:val="99"/>
    <w:semiHidden/>
    <w:unhideWhenUsed/>
    <w:rsid w:val="00E565AD"/>
    <w:rPr>
      <w:b/>
      <w:bCs/>
    </w:rPr>
  </w:style>
  <w:style w:type="character" w:customStyle="1" w:styleId="CommentSubjectChar">
    <w:name w:val="Comment Subject Char"/>
    <w:basedOn w:val="CommentTextChar"/>
    <w:link w:val="CommentSubject"/>
    <w:uiPriority w:val="99"/>
    <w:semiHidden/>
    <w:rsid w:val="00E565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76491">
      <w:bodyDiv w:val="1"/>
      <w:marLeft w:val="0"/>
      <w:marRight w:val="0"/>
      <w:marTop w:val="0"/>
      <w:marBottom w:val="0"/>
      <w:divBdr>
        <w:top w:val="none" w:sz="0" w:space="0" w:color="auto"/>
        <w:left w:val="none" w:sz="0" w:space="0" w:color="auto"/>
        <w:bottom w:val="none" w:sz="0" w:space="0" w:color="auto"/>
        <w:right w:val="none" w:sz="0" w:space="0" w:color="auto"/>
      </w:divBdr>
    </w:div>
    <w:div w:id="136185517">
      <w:bodyDiv w:val="1"/>
      <w:marLeft w:val="0"/>
      <w:marRight w:val="0"/>
      <w:marTop w:val="0"/>
      <w:marBottom w:val="0"/>
      <w:divBdr>
        <w:top w:val="none" w:sz="0" w:space="0" w:color="auto"/>
        <w:left w:val="none" w:sz="0" w:space="0" w:color="auto"/>
        <w:bottom w:val="none" w:sz="0" w:space="0" w:color="auto"/>
        <w:right w:val="none" w:sz="0" w:space="0" w:color="auto"/>
      </w:divBdr>
    </w:div>
    <w:div w:id="631981900">
      <w:bodyDiv w:val="1"/>
      <w:marLeft w:val="0"/>
      <w:marRight w:val="0"/>
      <w:marTop w:val="0"/>
      <w:marBottom w:val="0"/>
      <w:divBdr>
        <w:top w:val="none" w:sz="0" w:space="0" w:color="auto"/>
        <w:left w:val="none" w:sz="0" w:space="0" w:color="auto"/>
        <w:bottom w:val="none" w:sz="0" w:space="0" w:color="auto"/>
        <w:right w:val="none" w:sz="0" w:space="0" w:color="auto"/>
      </w:divBdr>
    </w:div>
    <w:div w:id="1181969465">
      <w:bodyDiv w:val="1"/>
      <w:marLeft w:val="0"/>
      <w:marRight w:val="0"/>
      <w:marTop w:val="0"/>
      <w:marBottom w:val="0"/>
      <w:divBdr>
        <w:top w:val="none" w:sz="0" w:space="0" w:color="auto"/>
        <w:left w:val="none" w:sz="0" w:space="0" w:color="auto"/>
        <w:bottom w:val="none" w:sz="0" w:space="0" w:color="auto"/>
        <w:right w:val="none" w:sz="0" w:space="0" w:color="auto"/>
      </w:divBdr>
    </w:div>
    <w:div w:id="1631471664">
      <w:bodyDiv w:val="1"/>
      <w:marLeft w:val="0"/>
      <w:marRight w:val="0"/>
      <w:marTop w:val="0"/>
      <w:marBottom w:val="0"/>
      <w:divBdr>
        <w:top w:val="none" w:sz="0" w:space="0" w:color="auto"/>
        <w:left w:val="none" w:sz="0" w:space="0" w:color="auto"/>
        <w:bottom w:val="none" w:sz="0" w:space="0" w:color="auto"/>
        <w:right w:val="none" w:sz="0" w:space="0" w:color="auto"/>
      </w:divBdr>
    </w:div>
    <w:div w:id="1830756029">
      <w:bodyDiv w:val="1"/>
      <w:marLeft w:val="0"/>
      <w:marRight w:val="0"/>
      <w:marTop w:val="0"/>
      <w:marBottom w:val="0"/>
      <w:divBdr>
        <w:top w:val="none" w:sz="0" w:space="0" w:color="auto"/>
        <w:left w:val="none" w:sz="0" w:space="0" w:color="auto"/>
        <w:bottom w:val="none" w:sz="0" w:space="0" w:color="auto"/>
        <w:right w:val="none" w:sz="0" w:space="0" w:color="auto"/>
      </w:divBdr>
    </w:div>
    <w:div w:id="2035230930">
      <w:bodyDiv w:val="1"/>
      <w:marLeft w:val="0"/>
      <w:marRight w:val="0"/>
      <w:marTop w:val="0"/>
      <w:marBottom w:val="0"/>
      <w:divBdr>
        <w:top w:val="none" w:sz="0" w:space="0" w:color="auto"/>
        <w:left w:val="none" w:sz="0" w:space="0" w:color="auto"/>
        <w:bottom w:val="none" w:sz="0" w:space="0" w:color="auto"/>
        <w:right w:val="none" w:sz="0" w:space="0" w:color="auto"/>
      </w:divBdr>
    </w:div>
    <w:div w:id="2119058150">
      <w:bodyDiv w:val="1"/>
      <w:marLeft w:val="0"/>
      <w:marRight w:val="0"/>
      <w:marTop w:val="0"/>
      <w:marBottom w:val="0"/>
      <w:divBdr>
        <w:top w:val="none" w:sz="0" w:space="0" w:color="auto"/>
        <w:left w:val="none" w:sz="0" w:space="0" w:color="auto"/>
        <w:bottom w:val="none" w:sz="0" w:space="0" w:color="auto"/>
        <w:right w:val="none" w:sz="0" w:space="0" w:color="auto"/>
      </w:divBdr>
    </w:div>
    <w:div w:id="212784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947405BA74E34ABF5F812EFCEDB6DE" ma:contentTypeVersion="15" ma:contentTypeDescription="Create a new document." ma:contentTypeScope="" ma:versionID="6241294b9a2fdc81beebb30bdd327fba">
  <xsd:schema xmlns:xsd="http://www.w3.org/2001/XMLSchema" xmlns:xs="http://www.w3.org/2001/XMLSchema" xmlns:p="http://schemas.microsoft.com/office/2006/metadata/properties" xmlns:ns2="9fccc204-5713-4c78-a21d-59793ba36069" xmlns:ns3="15421740-46cd-401b-b22f-0b6c9da52387" targetNamespace="http://schemas.microsoft.com/office/2006/metadata/properties" ma:root="true" ma:fieldsID="c07db4645306d115b559a8defbf6df5e" ns2:_="" ns3:_="">
    <xsd:import namespace="9fccc204-5713-4c78-a21d-59793ba36069"/>
    <xsd:import namespace="15421740-46cd-401b-b22f-0b6c9da523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cc204-5713-4c78-a21d-59793ba36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145d69-b94f-4936-900b-c7e02704b2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1740-46cd-401b-b22f-0b6c9da523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81bf63-48a6-43d9-8adf-0012fec86478}" ma:internalName="TaxCatchAll" ma:showField="CatchAllData" ma:web="15421740-46cd-401b-b22f-0b6c9da523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5421740-46cd-401b-b22f-0b6c9da52387" xsi:nil="true"/>
    <lcf76f155ced4ddcb4097134ff3c332f xmlns="9fccc204-5713-4c78-a21d-59793ba360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472B84-1A7B-4116-93A8-5091398E2EAF}">
  <ds:schemaRefs>
    <ds:schemaRef ds:uri="http://schemas.microsoft.com/sharepoint/v3/contenttype/forms"/>
  </ds:schemaRefs>
</ds:datastoreItem>
</file>

<file path=customXml/itemProps2.xml><?xml version="1.0" encoding="utf-8"?>
<ds:datastoreItem xmlns:ds="http://schemas.openxmlformats.org/officeDocument/2006/customXml" ds:itemID="{DB3AB3B1-94FE-42E9-BE6D-07C41ADDA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cc204-5713-4c78-a21d-59793ba36069"/>
    <ds:schemaRef ds:uri="15421740-46cd-401b-b22f-0b6c9da5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8965DE-8DF5-40AE-B3CB-A398251DFC13}">
  <ds:schemaRefs>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http://www.w3.org/XML/1998/namespace"/>
    <ds:schemaRef ds:uri="http://purl.org/dc/elements/1.1/"/>
    <ds:schemaRef ds:uri="http://purl.org/dc/terms/"/>
    <ds:schemaRef ds:uri="15421740-46cd-401b-b22f-0b6c9da52387"/>
    <ds:schemaRef ds:uri="9fccc204-5713-4c78-a21d-59793ba3606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Pikus</dc:creator>
  <cp:keywords/>
  <dc:description/>
  <cp:lastModifiedBy>Hannah Pikus</cp:lastModifiedBy>
  <cp:revision>2</cp:revision>
  <dcterms:created xsi:type="dcterms:W3CDTF">2025-04-28T19:08:00Z</dcterms:created>
  <dcterms:modified xsi:type="dcterms:W3CDTF">2025-04-28T19:08:00Z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0x0101004B947405BA74E34ABF5F812EFCEDB6DE</vt:lpwstr>
  </property>
  <property fmtid="{D5CDD505-2E9C-101B-9397-08002B2CF9AE}" pid="3" name="MediaServiceImageTags">
    <vt:lpwstr/>
  </property>
</Properties>
</file>